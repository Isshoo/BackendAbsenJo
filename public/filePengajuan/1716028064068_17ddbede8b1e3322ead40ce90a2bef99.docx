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29DA2" w14:textId="1C2ED855" w:rsidR="001E5712" w:rsidRPr="00266128" w:rsidRDefault="001E5712" w:rsidP="001E5712">
      <w:pPr>
        <w:pStyle w:val="Heading1"/>
        <w:numPr>
          <w:ilvl w:val="0"/>
          <w:numId w:val="12"/>
        </w:numPr>
        <w:spacing w:before="0" w:after="0"/>
        <w:rPr>
          <w:i/>
          <w:iCs/>
          <w:color w:val="FFFFFF" w:themeColor="background1"/>
          <w:sz w:val="10"/>
          <w:szCs w:val="10"/>
        </w:rPr>
      </w:pPr>
      <w:bookmarkStart w:id="0" w:name="_Toc162986047"/>
      <w:r w:rsidRPr="00266128">
        <w:rPr>
          <w:i/>
          <w:iCs/>
          <w:color w:val="FFFFFF" w:themeColor="background1"/>
          <w:sz w:val="10"/>
          <w:szCs w:val="10"/>
        </w:rPr>
        <w:t>Cover Page</w:t>
      </w:r>
      <w:bookmarkEnd w:id="0"/>
    </w:p>
    <w:p w14:paraId="37ED5648" w14:textId="2F50275B" w:rsidR="009644D0" w:rsidRPr="00514469" w:rsidRDefault="009644D0" w:rsidP="009644D0">
      <w:pPr>
        <w:pStyle w:val="Title"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lang w:val="en-US"/>
        </w:rPr>
        <w:t>LAPORAN UTS</w:t>
      </w:r>
    </w:p>
    <w:p w14:paraId="735723A4" w14:textId="451337BD" w:rsidR="00C27D21" w:rsidRPr="00514469" w:rsidRDefault="009644D0" w:rsidP="009644D0">
      <w:pPr>
        <w:pStyle w:val="Title"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ANALISIS PENERAPAN SISTEM PARALEL DAN TERDISTRIBUSI PADA APLIKASI </w:t>
      </w:r>
      <w:r w:rsidR="004A5729" w:rsidRPr="00514469">
        <w:rPr>
          <w:rFonts w:ascii="Arial" w:hAnsi="Arial" w:cs="Arial"/>
          <w:color w:val="000000" w:themeColor="text1"/>
          <w:sz w:val="32"/>
          <w:szCs w:val="32"/>
          <w:lang w:val="en-US"/>
        </w:rPr>
        <w:t>E-C</w:t>
      </w:r>
      <w:r w:rsidR="003833CF" w:rsidRPr="00514469">
        <w:rPr>
          <w:rFonts w:ascii="Arial" w:hAnsi="Arial" w:cs="Arial"/>
          <w:color w:val="000000" w:themeColor="text1"/>
          <w:sz w:val="32"/>
          <w:szCs w:val="32"/>
          <w:lang w:val="en-US"/>
        </w:rPr>
        <w:t>OMMERCE</w:t>
      </w:r>
    </w:p>
    <w:p w14:paraId="280CB7A2" w14:textId="71648DE9" w:rsidR="00C766BE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14469">
        <w:rPr>
          <w:rFonts w:ascii="Arial" w:hAnsi="Arial" w:cs="Arial"/>
          <w:color w:val="000000" w:themeColor="text1"/>
          <w:sz w:val="28"/>
          <w:szCs w:val="28"/>
          <w:lang w:val="en-US"/>
        </w:rPr>
        <w:t>(Studi Kasus : Shopee)</w:t>
      </w:r>
    </w:p>
    <w:p w14:paraId="3D64A777" w14:textId="77777777" w:rsidR="00851974" w:rsidRPr="00514469" w:rsidRDefault="00851974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BFB8EB6" w14:textId="77777777" w:rsidR="009644D0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16CA853E" w14:textId="59796768" w:rsidR="009644D0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fldChar w:fldCharType="begin"/>
      </w: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instrText xml:space="preserve"> INCLUDEPICTURE "https://lh7-us.googleusercontent.com/bjoKDqP7SapF7nMaD9EQIjD8hCp059GjbPWrf8-4OByGR9NzFcaqbjvATUgdQTBZobyiNewYIcLcvBDEWMtLJ6-8ZLvhsoHGjzpDdPXTZZMDl1dqbu9r71AJnmzloplF-4l61CEk2oqu-M42oG62_Yc" \* MERGEFORMATINET </w:instrText>
      </w: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fldChar w:fldCharType="separate"/>
      </w:r>
      <w:r w:rsidRPr="00514469">
        <w:rPr>
          <w:rFonts w:ascii="Arial" w:hAnsi="Arial" w:cs="Arial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3021F744" wp14:editId="6B6CCA53">
            <wp:extent cx="1800000" cy="1800000"/>
            <wp:effectExtent l="0" t="0" r="3810" b="3810"/>
            <wp:docPr id="125988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fldChar w:fldCharType="end"/>
      </w:r>
    </w:p>
    <w:p w14:paraId="605B40DF" w14:textId="051FCD7E" w:rsidR="009644D0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</w:p>
    <w:p w14:paraId="301AFB72" w14:textId="215B4E7E" w:rsidR="009644D0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Disusun Oleh : </w:t>
      </w:r>
    </w:p>
    <w:p w14:paraId="46DF09D2" w14:textId="23DF037F" w:rsidR="009644D0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Monica Aprilia Pandeiroth (22013022)</w:t>
      </w:r>
    </w:p>
    <w:p w14:paraId="3D95F4C8" w14:textId="0B5750D1" w:rsidR="009644D0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Alfian Garande (22013033)</w:t>
      </w:r>
    </w:p>
    <w:p w14:paraId="2FC40751" w14:textId="24F62C46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Algy Ngenget (22013021)</w:t>
      </w:r>
    </w:p>
    <w:p w14:paraId="43CFD20B" w14:textId="77777777" w:rsidR="00851974" w:rsidRPr="00514469" w:rsidRDefault="00851974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</w:p>
    <w:p w14:paraId="64E6E74C" w14:textId="6A90692B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</w:p>
    <w:p w14:paraId="411F95ED" w14:textId="2E5B29E6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PROGRAM STUDI TEKNIK INFORMATIKA</w:t>
      </w:r>
    </w:p>
    <w:p w14:paraId="7A631619" w14:textId="334D57AF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FAKULTAS TEKNIK</w:t>
      </w:r>
    </w:p>
    <w:p w14:paraId="39299D55" w14:textId="3E1D084F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UNIVERSITAS KATOLIK DE LA SALLE MANADO</w:t>
      </w:r>
    </w:p>
    <w:p w14:paraId="7AD4A007" w14:textId="24A80949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MANADO</w:t>
      </w:r>
    </w:p>
    <w:p w14:paraId="5670331A" w14:textId="72301503" w:rsidR="002169FD" w:rsidRPr="00514469" w:rsidRDefault="00C766BE" w:rsidP="00851974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2024 </w:t>
      </w:r>
    </w:p>
    <w:p w14:paraId="16146404" w14:textId="2BE5A4CB" w:rsidR="00C766BE" w:rsidRPr="00514469" w:rsidRDefault="00C766BE" w:rsidP="00C766BE">
      <w:pPr>
        <w:pStyle w:val="Heading1"/>
        <w:numPr>
          <w:ilvl w:val="0"/>
          <w:numId w:val="6"/>
        </w:numPr>
        <w:rPr>
          <w:rFonts w:ascii="Arial" w:hAnsi="Arial" w:cs="Arial"/>
          <w:bdr w:val="none" w:sz="0" w:space="0" w:color="auto" w:frame="1"/>
        </w:rPr>
      </w:pPr>
      <w:bookmarkStart w:id="1" w:name="_Toc162986048"/>
      <w:r w:rsidRPr="00514469">
        <w:rPr>
          <w:rFonts w:ascii="Arial" w:hAnsi="Arial" w:cs="Arial"/>
          <w:bdr w:val="none" w:sz="0" w:space="0" w:color="auto" w:frame="1"/>
        </w:rPr>
        <w:lastRenderedPageBreak/>
        <w:t>DAFTAR ISI</w:t>
      </w:r>
      <w:bookmarkEnd w:id="1"/>
    </w:p>
    <w:p w14:paraId="41BDEB3D" w14:textId="678CA3F6" w:rsidR="002169FD" w:rsidRPr="00514469" w:rsidRDefault="002169F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Cs w:val="0"/>
          <w:noProof/>
          <w:color w:val="000000" w:themeColor="text1"/>
          <w:kern w:val="0"/>
          <w14:ligatures w14:val="none"/>
        </w:rPr>
      </w:pPr>
      <w:r w:rsidRPr="00514469">
        <w:rPr>
          <w:rFonts w:ascii="Times New Roman" w:hAnsi="Times New Roman" w:cs="Times New Roman"/>
          <w:iCs w:val="0"/>
          <w:color w:val="000000" w:themeColor="text1"/>
          <w:sz w:val="28"/>
          <w:szCs w:val="28"/>
          <w:bdr w:val="none" w:sz="0" w:space="0" w:color="auto" w:frame="1"/>
        </w:rPr>
        <w:fldChar w:fldCharType="begin"/>
      </w:r>
      <w:r w:rsidRPr="00514469">
        <w:rPr>
          <w:rFonts w:ascii="Times New Roman" w:hAnsi="Times New Roman" w:cs="Times New Roman"/>
          <w:iCs w:val="0"/>
          <w:color w:val="000000" w:themeColor="text1"/>
          <w:sz w:val="28"/>
          <w:szCs w:val="28"/>
          <w:bdr w:val="none" w:sz="0" w:space="0" w:color="auto" w:frame="1"/>
        </w:rPr>
        <w:instrText xml:space="preserve"> TOC \o "1-3" \h \z \u </w:instrText>
      </w:r>
      <w:r w:rsidRPr="00514469">
        <w:rPr>
          <w:rFonts w:ascii="Times New Roman" w:hAnsi="Times New Roman" w:cs="Times New Roman"/>
          <w:iCs w:val="0"/>
          <w:color w:val="000000" w:themeColor="text1"/>
          <w:sz w:val="28"/>
          <w:szCs w:val="28"/>
          <w:bdr w:val="none" w:sz="0" w:space="0" w:color="auto" w:frame="1"/>
        </w:rPr>
        <w:fldChar w:fldCharType="separate"/>
      </w:r>
      <w:hyperlink w:anchor="_Toc162986047" w:history="1">
        <w:r w:rsidRPr="00514469">
          <w:rPr>
            <w:rStyle w:val="Hyperlink"/>
            <w:i/>
            <w:noProof/>
            <w:color w:val="000000" w:themeColor="text1"/>
          </w:rPr>
          <w:t>Cover Page</w:t>
        </w:r>
        <w:r w:rsidRPr="00514469">
          <w:rPr>
            <w:noProof/>
            <w:webHidden/>
            <w:color w:val="000000" w:themeColor="text1"/>
          </w:rPr>
          <w:tab/>
        </w:r>
        <w:r w:rsidRPr="00514469">
          <w:rPr>
            <w:noProof/>
            <w:webHidden/>
            <w:color w:val="000000" w:themeColor="text1"/>
          </w:rPr>
          <w:fldChar w:fldCharType="begin"/>
        </w:r>
        <w:r w:rsidRPr="00514469">
          <w:rPr>
            <w:noProof/>
            <w:webHidden/>
            <w:color w:val="000000" w:themeColor="text1"/>
          </w:rPr>
          <w:instrText xml:space="preserve"> PAGEREF _Toc162986047 \h </w:instrText>
        </w:r>
        <w:r w:rsidRPr="00514469">
          <w:rPr>
            <w:noProof/>
            <w:webHidden/>
            <w:color w:val="000000" w:themeColor="text1"/>
          </w:rPr>
        </w:r>
        <w:r w:rsidRPr="00514469">
          <w:rPr>
            <w:noProof/>
            <w:webHidden/>
            <w:color w:val="000000" w:themeColor="text1"/>
          </w:rPr>
          <w:fldChar w:fldCharType="separate"/>
        </w:r>
        <w:r w:rsidRPr="00514469">
          <w:rPr>
            <w:noProof/>
            <w:webHidden/>
            <w:color w:val="000000" w:themeColor="text1"/>
          </w:rPr>
          <w:t>0</w:t>
        </w:r>
        <w:r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2DF667DD" w14:textId="2149DCCB" w:rsidR="002169FD" w:rsidRPr="00514469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Cs w:val="0"/>
          <w:noProof/>
          <w:color w:val="000000" w:themeColor="text1"/>
          <w:kern w:val="0"/>
          <w14:ligatures w14:val="none"/>
        </w:rPr>
      </w:pPr>
      <w:hyperlink w:anchor="_Toc162986048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  <w:bdr w:val="none" w:sz="0" w:space="0" w:color="auto" w:frame="1"/>
          </w:rPr>
          <w:t>DAFTAR ISI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_Toc162986048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1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60FB67EB" w14:textId="2EF9F8EC" w:rsidR="002169FD" w:rsidRPr="00514469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Cs w:val="0"/>
          <w:noProof/>
          <w:color w:val="000000" w:themeColor="text1"/>
          <w:kern w:val="0"/>
          <w14:ligatures w14:val="none"/>
        </w:rPr>
      </w:pPr>
      <w:hyperlink w:anchor="_Toc162986049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  <w:bdr w:val="none" w:sz="0" w:space="0" w:color="auto" w:frame="1"/>
          </w:rPr>
          <w:t>BAB I PENDAHULUAN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_Toc162986049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27CE8C06" w14:textId="19DEEF92" w:rsidR="002169FD" w:rsidRPr="00514469" w:rsidRDefault="00000000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000000" w:themeColor="text1"/>
          <w:kern w:val="0"/>
          <w:szCs w:val="24"/>
          <w14:ligatures w14:val="none"/>
        </w:rPr>
      </w:pPr>
      <w:hyperlink w:anchor="_Toc162986050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1.1</w:t>
        </w:r>
        <w:r w:rsidR="002169FD" w:rsidRPr="00514469">
          <w:rPr>
            <w:rFonts w:eastAsiaTheme="minorEastAsia" w:cstheme="minorBidi"/>
            <w:b w:val="0"/>
            <w:bCs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Latar Belakang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_Toc162986050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39DE7A01" w14:textId="4F812BFF" w:rsidR="002169FD" w:rsidRPr="00514469" w:rsidRDefault="00000000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000000" w:themeColor="text1"/>
          <w:kern w:val="0"/>
          <w:szCs w:val="24"/>
          <w14:ligatures w14:val="none"/>
        </w:rPr>
      </w:pPr>
      <w:hyperlink w:anchor="_Toc162986051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1.2</w:t>
        </w:r>
        <w:r w:rsidR="002169FD" w:rsidRPr="00514469">
          <w:rPr>
            <w:rFonts w:eastAsiaTheme="minorEastAsia" w:cstheme="minorBidi"/>
            <w:b w:val="0"/>
            <w:bCs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Tujuan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_Toc162986051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26FB3834" w14:textId="6FD9859E" w:rsidR="002169FD" w:rsidRPr="00514469" w:rsidRDefault="00000000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000000" w:themeColor="text1"/>
          <w:kern w:val="0"/>
          <w:szCs w:val="24"/>
          <w14:ligatures w14:val="none"/>
        </w:rPr>
      </w:pPr>
      <w:hyperlink w:anchor="_Toc162986052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1.3</w:t>
        </w:r>
        <w:r w:rsidR="002169FD" w:rsidRPr="00514469">
          <w:rPr>
            <w:rFonts w:eastAsiaTheme="minorEastAsia" w:cstheme="minorBidi"/>
            <w:b w:val="0"/>
            <w:bCs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Manfaat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_Toc162986052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0EA7F371" w14:textId="0C58D4B2" w:rsidR="002169FD" w:rsidRPr="00514469" w:rsidRDefault="00000000">
      <w:pPr>
        <w:pStyle w:val="TOC3"/>
        <w:tabs>
          <w:tab w:val="left" w:pos="1440"/>
          <w:tab w:val="right" w:leader="dot" w:pos="9350"/>
        </w:tabs>
        <w:rPr>
          <w:rFonts w:eastAsiaTheme="minorEastAsia" w:cstheme="minorBidi"/>
          <w:b w:val="0"/>
          <w:noProof/>
          <w:color w:val="000000" w:themeColor="text1"/>
          <w:kern w:val="0"/>
          <w:szCs w:val="24"/>
          <w14:ligatures w14:val="none"/>
        </w:rPr>
      </w:pPr>
      <w:hyperlink w:anchor="_Toc162986053" w:history="1"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1.3.1</w:t>
        </w:r>
        <w:r w:rsidR="002169FD" w:rsidRPr="00514469">
          <w:rPr>
            <w:rFonts w:eastAsiaTheme="minorEastAsia" w:cstheme="minorBidi"/>
            <w:b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Bagi Pengembang Aplikasi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_Toc162986053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5C32F3A4" w14:textId="4186BA66" w:rsidR="002169FD" w:rsidRPr="00514469" w:rsidRDefault="00000000">
      <w:pPr>
        <w:pStyle w:val="TOC3"/>
        <w:tabs>
          <w:tab w:val="left" w:pos="1440"/>
          <w:tab w:val="right" w:leader="dot" w:pos="9350"/>
        </w:tabs>
        <w:rPr>
          <w:rFonts w:eastAsiaTheme="minorEastAsia" w:cstheme="minorBidi"/>
          <w:b w:val="0"/>
          <w:noProof/>
          <w:color w:val="000000" w:themeColor="text1"/>
          <w:kern w:val="0"/>
          <w:szCs w:val="24"/>
          <w14:ligatures w14:val="none"/>
        </w:rPr>
      </w:pPr>
      <w:hyperlink w:anchor="_Toc162986054" w:history="1"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1.3.2</w:t>
        </w:r>
        <w:r w:rsidR="002169FD" w:rsidRPr="00514469">
          <w:rPr>
            <w:rFonts w:eastAsiaTheme="minorEastAsia" w:cstheme="minorBidi"/>
            <w:b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Bagi Pengguna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_Toc162986054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29B9C042" w14:textId="517967C5" w:rsidR="002169FD" w:rsidRPr="00514469" w:rsidRDefault="00000000">
      <w:pPr>
        <w:pStyle w:val="TOC3"/>
        <w:tabs>
          <w:tab w:val="left" w:pos="1440"/>
          <w:tab w:val="right" w:leader="dot" w:pos="9350"/>
        </w:tabs>
        <w:rPr>
          <w:rFonts w:eastAsiaTheme="minorEastAsia" w:cstheme="minorBidi"/>
          <w:b w:val="0"/>
          <w:noProof/>
          <w:color w:val="000000" w:themeColor="text1"/>
          <w:kern w:val="0"/>
          <w:szCs w:val="24"/>
          <w14:ligatures w14:val="none"/>
        </w:rPr>
      </w:pPr>
      <w:hyperlink w:anchor="_Toc162986055" w:history="1"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1.3.3</w:t>
        </w:r>
        <w:r w:rsidR="002169FD" w:rsidRPr="00514469">
          <w:rPr>
            <w:rFonts w:eastAsiaTheme="minorEastAsia" w:cstheme="minorBidi"/>
            <w:b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Bagi Mahasiswa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_Toc162986055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56116A1C" w14:textId="34797AA8" w:rsidR="002169FD" w:rsidRPr="00514469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Cs w:val="0"/>
          <w:noProof/>
          <w:color w:val="000000" w:themeColor="text1"/>
          <w:kern w:val="0"/>
          <w14:ligatures w14:val="none"/>
        </w:rPr>
      </w:pPr>
      <w:hyperlink w:anchor="_Toc162986056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DAFTAR PUSTAKA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_Toc162986056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3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23EFC668" w14:textId="75208E9B" w:rsidR="00C766BE" w:rsidRPr="00514469" w:rsidRDefault="002169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514469">
        <w:rPr>
          <w:rFonts w:ascii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</w:rPr>
        <w:fldChar w:fldCharType="end"/>
      </w:r>
      <w:r w:rsidR="00C766BE" w:rsidRPr="00514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br w:type="page"/>
      </w:r>
    </w:p>
    <w:p w14:paraId="74730E4E" w14:textId="3CB0F11D" w:rsidR="00C766BE" w:rsidRPr="00514469" w:rsidRDefault="00C766BE" w:rsidP="007249B9">
      <w:pPr>
        <w:pStyle w:val="Heading1"/>
        <w:numPr>
          <w:ilvl w:val="0"/>
          <w:numId w:val="9"/>
        </w:numPr>
        <w:rPr>
          <w:rFonts w:ascii="Arial" w:hAnsi="Arial" w:cs="Arial"/>
          <w:bdr w:val="none" w:sz="0" w:space="0" w:color="auto" w:frame="1"/>
        </w:rPr>
      </w:pPr>
      <w:bookmarkStart w:id="2" w:name="_Toc162986049"/>
      <w:r w:rsidRPr="00514469">
        <w:rPr>
          <w:rFonts w:ascii="Arial" w:hAnsi="Arial" w:cs="Arial"/>
          <w:bdr w:val="none" w:sz="0" w:space="0" w:color="auto" w:frame="1"/>
        </w:rPr>
        <w:lastRenderedPageBreak/>
        <w:t>BAB I</w:t>
      </w:r>
      <w:r w:rsidR="007249B9" w:rsidRPr="00514469">
        <w:rPr>
          <w:rFonts w:ascii="Arial" w:hAnsi="Arial" w:cs="Arial"/>
          <w:bdr w:val="none" w:sz="0" w:space="0" w:color="auto" w:frame="1"/>
        </w:rPr>
        <w:br/>
      </w:r>
      <w:r w:rsidRPr="00514469">
        <w:rPr>
          <w:rFonts w:ascii="Arial" w:hAnsi="Arial" w:cs="Arial"/>
          <w:bdr w:val="none" w:sz="0" w:space="0" w:color="auto" w:frame="1"/>
        </w:rPr>
        <w:t>PENDAHULUAN</w:t>
      </w:r>
      <w:bookmarkEnd w:id="2"/>
    </w:p>
    <w:p w14:paraId="6F80E003" w14:textId="64C6B143" w:rsidR="0073346B" w:rsidRPr="00514469" w:rsidRDefault="007249B9" w:rsidP="00DF3D3D">
      <w:pPr>
        <w:pStyle w:val="Heading2"/>
        <w:rPr>
          <w:rFonts w:ascii="Arial" w:hAnsi="Arial" w:cs="Arial"/>
          <w:sz w:val="25"/>
          <w:szCs w:val="25"/>
        </w:rPr>
      </w:pPr>
      <w:bookmarkStart w:id="3" w:name="_Toc162986050"/>
      <w:r w:rsidRPr="00514469">
        <w:rPr>
          <w:rFonts w:ascii="Arial" w:hAnsi="Arial" w:cs="Arial"/>
          <w:sz w:val="25"/>
          <w:szCs w:val="25"/>
        </w:rPr>
        <w:t>Latar Belakang</w:t>
      </w:r>
      <w:bookmarkEnd w:id="3"/>
    </w:p>
    <w:p w14:paraId="279D4DD8" w14:textId="7F5D87B5" w:rsidR="00DF3D3D" w:rsidRPr="00514469" w:rsidRDefault="0073346B" w:rsidP="003833CF">
      <w:p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</w:rPr>
      </w:pPr>
      <w:r w:rsidRPr="00514469">
        <w:rPr>
          <w:rFonts w:ascii="Arial" w:hAnsi="Arial" w:cs="Arial"/>
          <w:color w:val="000000" w:themeColor="text1"/>
          <w:sz w:val="25"/>
          <w:szCs w:val="25"/>
        </w:rPr>
        <w:tab/>
      </w:r>
      <w:r w:rsidR="00DF3D3D" w:rsidRPr="00514469">
        <w:rPr>
          <w:rFonts w:ascii="Arial" w:hAnsi="Arial" w:cs="Arial"/>
          <w:color w:val="000000" w:themeColor="text1"/>
          <w:sz w:val="25"/>
          <w:szCs w:val="25"/>
        </w:rPr>
        <w:t xml:space="preserve">Dalam </w:t>
      </w:r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era</w:t>
      </w:r>
      <w:r w:rsidR="00DF3D3D" w:rsidRPr="00514469">
        <w:rPr>
          <w:rFonts w:ascii="Arial" w:hAnsi="Arial" w:cs="Arial"/>
          <w:color w:val="000000" w:themeColor="text1"/>
          <w:sz w:val="25"/>
          <w:szCs w:val="25"/>
        </w:rPr>
        <w:t xml:space="preserve"> digital saat ini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,</w:t>
      </w:r>
      <w:r w:rsidR="00DF3D3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masyarakat cenderung memanfaatkan teknologi untuk memenuhi kebutuhannya, mulai dari mencari informasi, berkomunikasi, bahkan sampai dengan berbelanja</w:t>
      </w:r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>,</w:t>
      </w:r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semua dilakukan </w:t>
      </w:r>
      <w:r w:rsidR="009B3741">
        <w:rPr>
          <w:rFonts w:ascii="Arial" w:hAnsi="Arial" w:cs="Arial"/>
          <w:color w:val="000000" w:themeColor="text1"/>
          <w:sz w:val="25"/>
          <w:szCs w:val="25"/>
        </w:rPr>
        <w:t>secara online</w:t>
      </w:r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. </w:t>
      </w:r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 xml:space="preserve">Dengan adanya 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perkembangan teknologi informasi</w:t>
      </w:r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>,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me</w:t>
      </w:r>
      <w:r w:rsidR="00CC050B" w:rsidRPr="00514469">
        <w:rPr>
          <w:rFonts w:ascii="Arial" w:hAnsi="Arial" w:cs="Arial"/>
          <w:color w:val="000000" w:themeColor="text1"/>
          <w:sz w:val="25"/>
          <w:szCs w:val="25"/>
        </w:rPr>
        <w:t xml:space="preserve">mungkinkan 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muncul</w:t>
      </w:r>
      <w:r w:rsidR="00CC050B" w:rsidRPr="00514469">
        <w:rPr>
          <w:rFonts w:ascii="Arial" w:hAnsi="Arial" w:cs="Arial"/>
          <w:color w:val="000000" w:themeColor="text1"/>
          <w:sz w:val="25"/>
          <w:szCs w:val="25"/>
        </w:rPr>
        <w:t>nya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>inovasi-inovasi baru</w:t>
      </w:r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 xml:space="preserve"> dalam dunia digital</w:t>
      </w:r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 xml:space="preserve">seperti contohnya </w:t>
      </w:r>
      <w:r w:rsidR="002C7550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E</w:t>
      </w:r>
      <w:r w:rsidR="00507F4D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-</w:t>
      </w:r>
      <w:r w:rsidR="002C7550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C</w:t>
      </w:r>
      <w:r w:rsidR="00507F4D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ommerce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. </w:t>
      </w:r>
      <w:r w:rsidR="00507F4D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E-</w:t>
      </w:r>
      <w:r w:rsidR="002C7550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C</w:t>
      </w:r>
      <w:r w:rsidR="00507F4D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ommerce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merupakan platform yang memungkinkan pengguna untuk mencari</w:t>
      </w:r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 berbagai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>kebutuhan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dan melakukan transaksi jual beli melalui internet</w:t>
      </w:r>
      <w:sdt>
        <w:sdtPr>
          <w:rPr>
            <w:rFonts w:ascii="Arial" w:hAnsi="Arial" w:cs="Arial"/>
            <w:color w:val="000000" w:themeColor="text1"/>
            <w:sz w:val="25"/>
            <w:szCs w:val="25"/>
          </w:rPr>
          <w:id w:val="1870956297"/>
          <w:citation/>
        </w:sdtPr>
        <w:sdtContent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begin"/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lang w:val="en-US"/>
            </w:rPr>
            <w:instrText xml:space="preserve"> CITATION Zul24 \l 1033 </w:instrTex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separate"/>
          </w:r>
          <w:r w:rsidR="00947C6D" w:rsidRPr="00514469">
            <w:rPr>
              <w:rFonts w:ascii="Arial" w:hAnsi="Arial" w:cs="Arial"/>
              <w:noProof/>
              <w:color w:val="000000" w:themeColor="text1"/>
              <w:sz w:val="25"/>
              <w:szCs w:val="25"/>
              <w:lang w:val="en-US"/>
            </w:rPr>
            <w:t xml:space="preserve"> [1]</w: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end"/>
          </w:r>
        </w:sdtContent>
      </w:sdt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. Saat ini, salah satu </w:t>
      </w:r>
      <w:r w:rsidR="00CC050B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E</w:t>
      </w:r>
      <w:r w:rsidR="00381506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-</w:t>
      </w:r>
      <w:r w:rsidR="00CC050B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C</w:t>
      </w:r>
      <w:r w:rsidR="00381506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ommerce</w:t>
      </w:r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 yang paling berkembang di Indonesia adalah Shopee</w:t>
      </w:r>
      <w:r w:rsidR="007F210A" w:rsidRPr="00514469">
        <w:rPr>
          <w:rFonts w:ascii="Arial" w:hAnsi="Arial" w:cs="Arial"/>
          <w:color w:val="000000" w:themeColor="text1"/>
          <w:sz w:val="25"/>
          <w:szCs w:val="25"/>
        </w:rPr>
        <w:t>.</w:t>
      </w:r>
    </w:p>
    <w:p w14:paraId="7499C0D0" w14:textId="2971E62A" w:rsidR="00EB5220" w:rsidRPr="00514469" w:rsidRDefault="00DF3D3D" w:rsidP="003833CF">
      <w:p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</w:rPr>
      </w:pPr>
      <w:r w:rsidRPr="00514469">
        <w:rPr>
          <w:rFonts w:ascii="Arial" w:hAnsi="Arial" w:cs="Arial"/>
          <w:color w:val="000000" w:themeColor="text1"/>
          <w:sz w:val="25"/>
          <w:szCs w:val="25"/>
        </w:rPr>
        <w:tab/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Shopee </w:t>
      </w:r>
      <w:r w:rsidR="005876FD" w:rsidRPr="00514469">
        <w:rPr>
          <w:rFonts w:ascii="Arial" w:hAnsi="Arial" w:cs="Arial"/>
          <w:color w:val="000000" w:themeColor="text1"/>
          <w:sz w:val="25"/>
          <w:szCs w:val="25"/>
        </w:rPr>
        <w:t>merupakan</w:t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sebuah aplikasi yang bergerak di bidang jual beli online yang menawarkan berbagai macam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kategori</w:t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produk, mulai dar</w:t>
      </w:r>
      <w:r w:rsidR="00947C6D" w:rsidRPr="00514469">
        <w:rPr>
          <w:rFonts w:ascii="Arial" w:hAnsi="Arial" w:cs="Arial"/>
          <w:color w:val="000000" w:themeColor="text1"/>
          <w:sz w:val="25"/>
          <w:szCs w:val="25"/>
        </w:rPr>
        <w:t>i</w:t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produk </w:t>
      </w:r>
      <w:r w:rsidR="003833CF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fashion</w:t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, elektronik</w:t>
      </w:r>
      <w:ins w:id="4" w:author="ALGY FITZGERALD CHRISTIAN NGENGET">
        <w:r w:rsidR="00CC050B" w:rsidRPr="00514469">
          <w:rPr>
            <w:rFonts w:ascii="Arial" w:hAnsi="Arial" w:cs="Arial"/>
            <w:color w:val="000000" w:themeColor="text1"/>
            <w:sz w:val="25"/>
            <w:szCs w:val="25"/>
          </w:rPr>
          <w:t>,</w:t>
        </w:r>
      </w:ins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hingga produk untuk kebutuhan sehari-hari</w:t>
      </w:r>
      <w:sdt>
        <w:sdtPr>
          <w:rPr>
            <w:rFonts w:ascii="Arial" w:hAnsi="Arial" w:cs="Arial"/>
            <w:color w:val="000000" w:themeColor="text1"/>
            <w:sz w:val="25"/>
            <w:szCs w:val="25"/>
          </w:rPr>
          <w:id w:val="-1089990963"/>
          <w:citation/>
        </w:sdtPr>
        <w:sdtContent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begin"/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lang w:val="en-US"/>
            </w:rPr>
            <w:instrText xml:space="preserve"> CITATION Sha20 \l 1033 </w:instrTex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separate"/>
          </w:r>
          <w:r w:rsidR="00947C6D" w:rsidRPr="00514469">
            <w:rPr>
              <w:rFonts w:ascii="Arial" w:hAnsi="Arial" w:cs="Arial"/>
              <w:noProof/>
              <w:color w:val="000000" w:themeColor="text1"/>
              <w:sz w:val="25"/>
              <w:szCs w:val="25"/>
              <w:lang w:val="en-US"/>
            </w:rPr>
            <w:t xml:space="preserve"> [2]</w: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end"/>
          </w:r>
        </w:sdtContent>
      </w:sdt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. 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Shopee menyediakan banyak fitur yang menarik perhatian </w:t>
      </w:r>
      <w:r w:rsidR="00A515B5">
        <w:rPr>
          <w:rFonts w:ascii="Arial" w:hAnsi="Arial" w:cs="Arial"/>
          <w:color w:val="000000" w:themeColor="text1"/>
          <w:sz w:val="25"/>
          <w:szCs w:val="25"/>
        </w:rPr>
        <w:t>pengguna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seperti promo</w:t>
      </w:r>
      <w:r w:rsidR="00486C32">
        <w:rPr>
          <w:rFonts w:ascii="Arial" w:hAnsi="Arial" w:cs="Arial"/>
          <w:color w:val="000000" w:themeColor="text1"/>
          <w:sz w:val="25"/>
          <w:szCs w:val="25"/>
        </w:rPr>
        <w:t xml:space="preserve"> atau </w:t>
      </w:r>
      <w:r w:rsidR="00FC0A68">
        <w:rPr>
          <w:rFonts w:ascii="Arial" w:hAnsi="Arial" w:cs="Arial"/>
          <w:color w:val="000000" w:themeColor="text1"/>
          <w:sz w:val="25"/>
          <w:szCs w:val="25"/>
        </w:rPr>
        <w:t>diskon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r w:rsidR="00CC050B" w:rsidRPr="00514469">
        <w:rPr>
          <w:rFonts w:ascii="Arial" w:hAnsi="Arial" w:cs="Arial"/>
          <w:color w:val="000000" w:themeColor="text1"/>
          <w:sz w:val="25"/>
          <w:szCs w:val="25"/>
        </w:rPr>
        <w:t>metode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pembayaran</w:t>
      </w:r>
      <w:r w:rsidR="00CC050B" w:rsidRPr="00514469">
        <w:rPr>
          <w:rFonts w:ascii="Arial" w:hAnsi="Arial" w:cs="Arial"/>
          <w:color w:val="000000" w:themeColor="text1"/>
          <w:sz w:val="25"/>
          <w:szCs w:val="25"/>
        </w:rPr>
        <w:t xml:space="preserve"> yang mempunyai banyak pilihan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r w:rsidR="00830C85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filter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CC050B" w:rsidRPr="00514469">
        <w:rPr>
          <w:rFonts w:ascii="Arial" w:hAnsi="Arial" w:cs="Arial"/>
          <w:color w:val="000000" w:themeColor="text1"/>
          <w:sz w:val="25"/>
          <w:szCs w:val="25"/>
        </w:rPr>
        <w:t xml:space="preserve">untuk 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pencarian produk, serta fitur ulasan produk</w:t>
      </w:r>
      <w:sdt>
        <w:sdtPr>
          <w:rPr>
            <w:rFonts w:ascii="Arial" w:hAnsi="Arial" w:cs="Arial"/>
            <w:color w:val="000000" w:themeColor="text1"/>
            <w:sz w:val="25"/>
            <w:szCs w:val="25"/>
          </w:rPr>
          <w:id w:val="-176584248"/>
          <w:citation/>
        </w:sdtPr>
        <w:sdtContent>
          <w:r w:rsidR="00C6523C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begin"/>
          </w:r>
          <w:r w:rsidR="00C6523C" w:rsidRPr="00514469">
            <w:rPr>
              <w:rFonts w:ascii="Arial" w:hAnsi="Arial" w:cs="Arial"/>
              <w:color w:val="000000" w:themeColor="text1"/>
              <w:sz w:val="25"/>
              <w:szCs w:val="25"/>
              <w:lang w:val="en-US"/>
            </w:rPr>
            <w:instrText xml:space="preserve"> CITATION Mei18 \l 1033 </w:instrText>
          </w:r>
          <w:r w:rsidR="00C6523C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separate"/>
          </w:r>
          <w:r w:rsidR="00C6523C" w:rsidRPr="00514469">
            <w:rPr>
              <w:rFonts w:ascii="Arial" w:hAnsi="Arial" w:cs="Arial"/>
              <w:noProof/>
              <w:color w:val="000000" w:themeColor="text1"/>
              <w:sz w:val="25"/>
              <w:szCs w:val="25"/>
              <w:lang w:val="en-US"/>
            </w:rPr>
            <w:t xml:space="preserve"> [3]</w:t>
          </w:r>
          <w:r w:rsidR="00C6523C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end"/>
          </w:r>
        </w:sdtContent>
      </w:sdt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. Selain dalam bentuk website, </w:t>
      </w:r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>Shopee</w:t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juga </w:t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hadir dalam bentuk aplikasi yang</w:t>
      </w:r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 xml:space="preserve"> dapat diakses melalui </w:t>
      </w:r>
      <w:r w:rsidR="00EB5220" w:rsidRPr="0091258C">
        <w:rPr>
          <w:rFonts w:ascii="Arial" w:hAnsi="Arial" w:cs="Arial"/>
          <w:i/>
          <w:iCs/>
          <w:color w:val="000000" w:themeColor="text1"/>
          <w:sz w:val="25"/>
          <w:szCs w:val="25"/>
        </w:rPr>
        <w:t>smartphone</w:t>
      </w:r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 xml:space="preserve"> sehingga</w:t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memudahkan penggunanya dalam melakukan kegiatan berbelanja secara online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.</w:t>
      </w:r>
      <w:r w:rsidR="009E5F56" w:rsidRPr="00514469">
        <w:rPr>
          <w:rFonts w:ascii="Arial" w:hAnsi="Arial" w:cs="Arial"/>
          <w:color w:val="000000" w:themeColor="text1"/>
        </w:rPr>
        <w:t xml:space="preserve"> </w:t>
      </w:r>
    </w:p>
    <w:p w14:paraId="0693205F" w14:textId="34316CCA" w:rsidR="00B93999" w:rsidRPr="00514469" w:rsidRDefault="005876FD" w:rsidP="003833CF">
      <w:p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ab/>
        <w:t xml:space="preserve">Shopee, sebagai salah satu platform </w:t>
      </w:r>
      <w:r w:rsidR="002C7550" w:rsidRPr="00514469">
        <w:rPr>
          <w:rFonts w:ascii="Arial" w:hAnsi="Arial" w:cs="Arial"/>
          <w:i/>
          <w:iCs/>
          <w:color w:val="000000" w:themeColor="text1"/>
          <w:sz w:val="25"/>
          <w:szCs w:val="25"/>
          <w:shd w:val="clear" w:color="auto" w:fill="FFFFFF"/>
        </w:rPr>
        <w:t>E</w:t>
      </w:r>
      <w:r w:rsidRPr="00514469">
        <w:rPr>
          <w:rFonts w:ascii="Arial" w:hAnsi="Arial" w:cs="Arial"/>
          <w:i/>
          <w:iCs/>
          <w:color w:val="000000" w:themeColor="text1"/>
          <w:sz w:val="25"/>
          <w:szCs w:val="25"/>
          <w:shd w:val="clear" w:color="auto" w:fill="FFFFFF"/>
        </w:rPr>
        <w:t>-</w:t>
      </w:r>
      <w:r w:rsidR="002C7550" w:rsidRPr="00514469">
        <w:rPr>
          <w:rFonts w:ascii="Arial" w:hAnsi="Arial" w:cs="Arial"/>
          <w:i/>
          <w:iCs/>
          <w:color w:val="000000" w:themeColor="text1"/>
          <w:sz w:val="25"/>
          <w:szCs w:val="25"/>
          <w:shd w:val="clear" w:color="auto" w:fill="FFFFFF"/>
        </w:rPr>
        <w:t>C</w:t>
      </w:r>
      <w:r w:rsidRPr="00514469">
        <w:rPr>
          <w:rFonts w:ascii="Arial" w:hAnsi="Arial" w:cs="Arial"/>
          <w:i/>
          <w:iCs/>
          <w:color w:val="000000" w:themeColor="text1"/>
          <w:sz w:val="25"/>
          <w:szCs w:val="25"/>
          <w:shd w:val="clear" w:color="auto" w:fill="FFFFFF"/>
        </w:rPr>
        <w:t>ommerce</w:t>
      </w: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terbesar di Indonesia, telah mengalami pertumbuhan pengguna dan transaksi yang sangat pesat dalam beberapa tahun terakhir. Berdasarkan data </w:t>
      </w:r>
      <w:r w:rsidR="00C6523C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dari</w:t>
      </w: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Similar Web for App Performance, jumlah pengunjung Shopee mencapai 33,27 juta pengunjung yang melakukan transaksi jual beli secara online setiap harinya</w:t>
      </w:r>
      <w:sdt>
        <w:sdtPr>
          <w:rPr>
            <w:rFonts w:ascii="Arial" w:hAnsi="Arial" w:cs="Arial"/>
            <w:color w:val="000000" w:themeColor="text1"/>
            <w:sz w:val="25"/>
            <w:szCs w:val="25"/>
            <w:shd w:val="clear" w:color="auto" w:fill="FFFFFF"/>
          </w:rPr>
          <w:id w:val="499548754"/>
          <w:citation/>
        </w:sdtPr>
        <w:sdtContent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shd w:val="clear" w:color="auto" w:fill="FFFFFF"/>
            </w:rPr>
            <w:fldChar w:fldCharType="begin"/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shd w:val="clear" w:color="auto" w:fill="FFFFFF"/>
              <w:lang w:val="en-US"/>
            </w:rPr>
            <w:instrText xml:space="preserve"> CITATION Zul24 \l 1033 </w:instrTex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shd w:val="clear" w:color="auto" w:fill="FFFFFF"/>
            </w:rPr>
            <w:fldChar w:fldCharType="separate"/>
          </w:r>
          <w:r w:rsidR="00947C6D" w:rsidRPr="00514469">
            <w:rPr>
              <w:rFonts w:ascii="Arial" w:hAnsi="Arial" w:cs="Arial"/>
              <w:noProof/>
              <w:color w:val="000000" w:themeColor="text1"/>
              <w:sz w:val="25"/>
              <w:szCs w:val="25"/>
              <w:shd w:val="clear" w:color="auto" w:fill="FFFFFF"/>
              <w:lang w:val="en-US"/>
            </w:rPr>
            <w:t xml:space="preserve"> [1]</w: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shd w:val="clear" w:color="auto" w:fill="FFFFFF"/>
            </w:rPr>
            <w:fldChar w:fldCharType="end"/>
          </w:r>
        </w:sdtContent>
      </w:sdt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. Dengan bertambahnya jumlah pengguna dan transaksi, sistem yang mendasari Shopee harus mampu mengelola beban kerja yang </w:t>
      </w:r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semakin </w:t>
      </w: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besar dan terus meningkat. Hal ini menimbulkan tantangan signifikan dalam hal skalabilitas, kinerja, dan keandalan. Untuk mengatasi tantangan tersebut, penerapan sistem paralel dan terdistribusi </w:t>
      </w:r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merupakan</w:t>
      </w: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solusi </w:t>
      </w:r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yang </w:t>
      </w:r>
      <w:r w:rsidR="00BF4B9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tepat</w:t>
      </w:r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untuk menjaga performa dari aplikasi agar tetap berjalan dengan baik</w:t>
      </w:r>
      <w:r w:rsidR="008067D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.</w:t>
      </w:r>
    </w:p>
    <w:p w14:paraId="1FD1E3CC" w14:textId="77777777" w:rsidR="00A67F1E" w:rsidRPr="00514469" w:rsidRDefault="00A67F1E" w:rsidP="003833CF">
      <w:p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</w:pPr>
    </w:p>
    <w:p w14:paraId="7AA380D4" w14:textId="01E74B08" w:rsidR="00BA5399" w:rsidRPr="00514469" w:rsidRDefault="00B93999" w:rsidP="00BA5399">
      <w:p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ab/>
      </w:r>
      <w:r w:rsidR="0006312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</w:t>
      </w:r>
      <w:r w:rsidR="001366F0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</w:t>
      </w:r>
      <w:r w:rsidR="00001BE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lah satu contoh penerapan </w:t>
      </w:r>
      <w:r w:rsidR="008067D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sistem paralel dan terdistribusi</w:t>
      </w:r>
      <w:r w:rsidR="0006312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dalam kasus S</w:t>
      </w:r>
      <w:r w:rsidR="006605E7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hopee</w:t>
      </w:r>
      <w:r w:rsidR="008067D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B5788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terdapat pada</w:t>
      </w:r>
      <w:r w:rsidR="00D23AD0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proses pencarian produk. </w:t>
      </w:r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Contohnya</w:t>
      </w:r>
      <w:r w:rsidR="008239E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k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etika seorang pengguna melakukan pencarian produk di aplikasi Shopee </w:t>
      </w:r>
      <w:r w:rsidR="002113C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dengan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memasukkan kata kunci "sepatu olahraga"</w:t>
      </w:r>
      <w:r w:rsidR="001B202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,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05418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</w:t>
      </w:r>
      <w:r w:rsidR="001B202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elain</w:t>
      </w:r>
      <w:r w:rsidR="002D054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sistem </w:t>
      </w:r>
      <w:r w:rsidR="0005418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mencari sesuai </w:t>
      </w:r>
      <w:r w:rsidR="0030599C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dengan kata kunc</w:t>
      </w:r>
      <w:r w:rsidR="00A7425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i</w:t>
      </w:r>
      <w:r w:rsidR="0030599C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350FF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tersebut</w:t>
      </w:r>
      <w:r w:rsidR="0030599C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sistem akan m</w:t>
      </w:r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embagi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permintaan tersebut menjadi beberapa sub-pemrosesan. Misalnya, satu server akan mencari produk yang sesuai dengan kata kunci "sepatu", sementara server lain akan mencari produk yang sesuai dengan kata kunci "olahraga". </w:t>
      </w:r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Setiap sub-pemrosesan akan diproses secara </w:t>
      </w:r>
      <w:r w:rsidR="00821727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bersamaan</w:t>
      </w:r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di beberapa server yang terhubung. 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Setelah semua sub-pemrosesan selesai, hasil pencarian akan dikumpulkan dan di</w:t>
      </w:r>
      <w:r w:rsidR="0083090B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tampil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kan kepada pengguna.</w:t>
      </w:r>
      <w:r w:rsidR="00A67F1E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Dengan penerapan sistem paralel dan terdistribusi</w:t>
      </w:r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ini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, proses pencarian produk dapat dilakukan dengan lebih cepat dan efisien. Pengguna akan mendapatkan hasil pencarian dalam waktu yang singkat, meskipun jumlah produk yang tersedia sangat banyak.</w:t>
      </w:r>
      <w:r w:rsidR="00C3560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8E641D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Selain</w:t>
      </w:r>
      <w:r w:rsidR="00AA4890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contoh tersebut</w:t>
      </w:r>
      <w:r w:rsidR="0019480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r w:rsidR="0032716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masih banyak contoh penar</w:t>
      </w:r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</w:t>
      </w:r>
      <w:r w:rsidR="0032716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pan</w:t>
      </w:r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sistem paralel dan terdistribusi</w:t>
      </w:r>
      <w:r w:rsidR="0032716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706FD8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lainnya</w:t>
      </w:r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dalam aplikasi Shopee</w:t>
      </w:r>
      <w:r w:rsidR="00706FD8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, seperti</w:t>
      </w:r>
      <w:r w:rsidR="009627FB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dalam </w:t>
      </w:r>
      <w:r w:rsidR="009627FB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proses pembayaran, </w:t>
      </w:r>
      <w:r w:rsidR="00CC114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penjadwalan pengiriman barang, </w:t>
      </w:r>
      <w:r w:rsidR="00973B1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pembaharuan stok barang, dsb.</w:t>
      </w:r>
    </w:p>
    <w:p w14:paraId="18E3F87B" w14:textId="412FF18F" w:rsidR="00464B02" w:rsidRPr="00514469" w:rsidRDefault="009132E9" w:rsidP="003833CF">
      <w:p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ab/>
        <w:t>Berdasarkan uraian latar</w:t>
      </w:r>
      <w:r w:rsidR="006A0A3E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belakang di</w:t>
      </w:r>
      <w:r w:rsidR="00E82F6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atas, dapat disimpulkan bahwa Shopee memerlukan</w:t>
      </w:r>
      <w:r w:rsidR="00BB39E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penerapan sistem paralel dan terdistribusi</w:t>
      </w:r>
      <w:r w:rsidR="00C425C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187B8A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untuk </w:t>
      </w:r>
      <w:r w:rsidR="00530E2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mengatasi tantangan skalabilitas, </w:t>
      </w:r>
      <w:r w:rsidR="003D548D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meningkatkan kinerja, </w:t>
      </w:r>
      <w:r w:rsidR="00E05CF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dan menjaga keandalan layanan</w:t>
      </w:r>
      <w:r w:rsidR="005C2BD7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serta </w:t>
      </w:r>
      <w:r w:rsidR="00E124A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efisiensi </w:t>
      </w:r>
      <w:r w:rsidR="005E10AD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pengelolaan data </w:t>
      </w:r>
      <w:r w:rsidR="003345BE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yang </w:t>
      </w:r>
      <w:r w:rsidR="007F4F0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di</w:t>
      </w:r>
      <w:r w:rsidR="00DB0658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karena</w:t>
      </w:r>
      <w:r w:rsidR="007F4F0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kan</w:t>
      </w:r>
      <w:r w:rsidR="00A0329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AF72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oleh</w:t>
      </w:r>
      <w:r w:rsidR="008A0B8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3A3E5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jumlah pengguna dan transaks</w:t>
      </w:r>
      <w:r w:rsidR="003D1A13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i</w:t>
      </w:r>
      <w:r w:rsidR="00AF72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yang semakin banyak</w:t>
      </w:r>
      <w:r w:rsidR="008E6F9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.</w:t>
      </w:r>
      <w:r w:rsidR="00AD4021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AD4021" w:rsidRPr="00AD4021">
        <w:rPr>
          <w:rFonts w:ascii="Arial" w:hAnsi="Arial" w:cs="Arial"/>
          <w:color w:val="000000" w:themeColor="text1"/>
          <w:sz w:val="25"/>
          <w:szCs w:val="25"/>
          <w:shd w:val="clear" w:color="auto" w:fill="FFFF00"/>
        </w:rPr>
        <w:t>Oleh karena itu, dalam laporan ini akan dianalisis penerapan SPT pada …… sehingga dapat diketahui bagaimana cara kerja …….. (silahkan dikalimatkan kembali)</w:t>
      </w:r>
    </w:p>
    <w:p w14:paraId="0D728B9E" w14:textId="7BFFD44A" w:rsidR="007249B9" w:rsidRPr="00514469" w:rsidRDefault="007249B9" w:rsidP="007249B9">
      <w:pPr>
        <w:pStyle w:val="Heading2"/>
        <w:rPr>
          <w:rFonts w:ascii="Arial" w:hAnsi="Arial" w:cs="Arial"/>
          <w:sz w:val="25"/>
          <w:szCs w:val="25"/>
        </w:rPr>
      </w:pPr>
      <w:bookmarkStart w:id="5" w:name="_Toc162986051"/>
      <w:r w:rsidRPr="00514469">
        <w:rPr>
          <w:rFonts w:ascii="Arial" w:hAnsi="Arial" w:cs="Arial"/>
          <w:sz w:val="25"/>
          <w:szCs w:val="25"/>
        </w:rPr>
        <w:t>Tujuan</w:t>
      </w:r>
      <w:bookmarkEnd w:id="5"/>
    </w:p>
    <w:p w14:paraId="6A50F7FA" w14:textId="79D8EB5E" w:rsidR="00A42CEF" w:rsidRPr="00514469" w:rsidRDefault="00C21AD3" w:rsidP="00E47F72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5"/>
          <w:szCs w:val="25"/>
          <w:lang w:val="en-US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Adapun </w:t>
      </w:r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tujuan dari penerapan sistem parallel dan terdistribusi ditunjukan untuk menjawab masalah/kesempatan yang muncul dari aplikasi </w:t>
      </w:r>
      <w:r w:rsidR="00E47F72" w:rsidRPr="00514469">
        <w:rPr>
          <w:rFonts w:ascii="Arial" w:hAnsi="Arial" w:cs="Arial"/>
          <w:iCs/>
          <w:color w:val="000000" w:themeColor="text1"/>
          <w:sz w:val="25"/>
          <w:szCs w:val="25"/>
          <w:lang w:val="en-US"/>
        </w:rPr>
        <w:t>Shopee</w:t>
      </w:r>
      <w:r w:rsidR="00B13CB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, yang diantaranya:</w:t>
      </w:r>
    </w:p>
    <w:p w14:paraId="05C2149C" w14:textId="08263BFE" w:rsidR="00EC51E7" w:rsidRPr="00514469" w:rsidRDefault="00FE62BD" w:rsidP="0045290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lang w:val="en-US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lastRenderedPageBreak/>
        <w:t>Menganalisis penerapan sistem paralel dan terdistribusi pada aplikasi</w:t>
      </w:r>
      <w:r w:rsidR="00DE554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r w:rsidR="00E47F72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Shopee</w:t>
      </w:r>
      <w:r w:rsidR="0064115F" w:rsidRPr="00514469">
        <w:rPr>
          <w:rFonts w:ascii="Arial" w:hAnsi="Arial" w:cs="Arial"/>
          <w:i/>
          <w:color w:val="000000" w:themeColor="text1"/>
          <w:sz w:val="25"/>
          <w:szCs w:val="25"/>
          <w:lang w:val="en-US"/>
        </w:rPr>
        <w:t xml:space="preserve"> </w:t>
      </w:r>
      <w:r w:rsidR="005D4987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yang </w:t>
      </w:r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memungkinkan</w:t>
      </w:r>
      <w:r w:rsidR="00A8302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r w:rsidR="00E47F72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performa</w:t>
      </w:r>
      <w:r w:rsidR="00A8302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dan layanan yang optimal sehingga menghasilkan</w:t>
      </w:r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transaksi jual beli yang mudah dan nyaman</w:t>
      </w:r>
      <w:r w:rsidR="00B017BC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r w:rsidR="00344B37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bagi </w:t>
      </w:r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pengguna</w:t>
      </w:r>
      <w:r w:rsidR="00A8302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.</w:t>
      </w:r>
    </w:p>
    <w:p w14:paraId="4E323777" w14:textId="47F0BB45" w:rsidR="001F6035" w:rsidRPr="00514469" w:rsidRDefault="007B57D0" w:rsidP="00E47F7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lang w:val="en-US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Me</w:t>
      </w:r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mahami bagaimana penerapan sistem paralel dan terdistribusi memungkinkan Shopee untuk mengatasi tantangan skalabilitas, kinerja, dan keandalan dalam aplikasi mereka dengan jumlah pengguna dan transaksi yang semakin banyak</w:t>
      </w:r>
      <w:r w:rsidR="00E47F72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.</w:t>
      </w:r>
    </w:p>
    <w:p w14:paraId="208014CB" w14:textId="75F3454D" w:rsidR="007249B9" w:rsidRPr="00514469" w:rsidRDefault="007249B9" w:rsidP="007249B9">
      <w:pPr>
        <w:pStyle w:val="Heading2"/>
        <w:rPr>
          <w:rFonts w:ascii="Arial" w:hAnsi="Arial" w:cs="Arial"/>
          <w:sz w:val="25"/>
          <w:szCs w:val="25"/>
        </w:rPr>
      </w:pPr>
      <w:bookmarkStart w:id="6" w:name="_Toc162986052"/>
      <w:r w:rsidRPr="00514469">
        <w:rPr>
          <w:rFonts w:ascii="Arial" w:hAnsi="Arial" w:cs="Arial"/>
          <w:sz w:val="25"/>
          <w:szCs w:val="25"/>
        </w:rPr>
        <w:t>Manfaat</w:t>
      </w:r>
      <w:bookmarkEnd w:id="6"/>
    </w:p>
    <w:p w14:paraId="765A8E9A" w14:textId="47401060" w:rsidR="00E47F72" w:rsidRPr="00AD4021" w:rsidRDefault="007249B9" w:rsidP="00AD4021">
      <w:pPr>
        <w:pStyle w:val="Heading3"/>
        <w:shd w:val="clear" w:color="auto" w:fill="FFFF00"/>
      </w:pPr>
      <w:bookmarkStart w:id="7" w:name="_Toc162986053"/>
      <w:r w:rsidRPr="00AD4021">
        <w:t>Bagi Pengembang Aplikasi</w:t>
      </w:r>
      <w:bookmarkEnd w:id="7"/>
    </w:p>
    <w:p w14:paraId="7E7A6F7C" w14:textId="10FBE3AC" w:rsidR="00000C77" w:rsidRPr="00514469" w:rsidRDefault="00000C77" w:rsidP="00AD4021">
      <w:pPr>
        <w:pStyle w:val="ListParagraph"/>
        <w:shd w:val="clear" w:color="auto" w:fill="FFFF00"/>
        <w:spacing w:line="360" w:lineRule="auto"/>
        <w:ind w:left="709"/>
        <w:jc w:val="both"/>
        <w:rPr>
          <w:rFonts w:ascii="Arial" w:hAnsi="Arial" w:cs="Arial"/>
          <w:color w:val="000000" w:themeColor="text1"/>
          <w:sz w:val="25"/>
          <w:szCs w:val="25"/>
          <w:lang w:val="en-US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Dengan adanya analisis </w:t>
      </w:r>
      <w:r w:rsidR="00803EAB">
        <w:rPr>
          <w:rFonts w:ascii="Arial" w:hAnsi="Arial" w:cs="Arial"/>
          <w:color w:val="000000" w:themeColor="text1"/>
          <w:sz w:val="25"/>
          <w:szCs w:val="25"/>
          <w:lang w:val="en-US"/>
        </w:rPr>
        <w:t>ini</w:t>
      </w:r>
      <w:r w:rsidR="00406E7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, </w:t>
      </w:r>
      <w:r w:rsidR="00FC59F2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pengembang </w:t>
      </w:r>
      <w:r w:rsidR="00A9694D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dapat mengetahui </w:t>
      </w:r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di mana </w:t>
      </w:r>
      <w:r w:rsidR="00A9694D">
        <w:rPr>
          <w:rFonts w:ascii="Arial" w:hAnsi="Arial" w:cs="Arial"/>
          <w:color w:val="000000" w:themeColor="text1"/>
          <w:sz w:val="25"/>
          <w:szCs w:val="25"/>
        </w:rPr>
        <w:t>aplikasi</w:t>
      </w:r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berhasil dalam menerapkan sistem paralel dan terdistribusi, serta </w:t>
      </w:r>
      <w:r w:rsidR="00B44D9F">
        <w:rPr>
          <w:rFonts w:ascii="Arial" w:hAnsi="Arial" w:cs="Arial"/>
          <w:color w:val="000000" w:themeColor="text1"/>
          <w:sz w:val="25"/>
          <w:szCs w:val="25"/>
        </w:rPr>
        <w:t>bagian mana yang</w:t>
      </w:r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masih ada ruang untuk peningkatan. Ini dapat membuka peluang bagi pengembang aplikasi untuk mengembangkan solusi yang lebih baik atau inovasi yang lebih lanjut.</w:t>
      </w:r>
    </w:p>
    <w:p w14:paraId="2CD4F5DD" w14:textId="5A557F1A" w:rsidR="007249B9" w:rsidRDefault="007249B9" w:rsidP="00AD4021">
      <w:pPr>
        <w:pStyle w:val="Heading3"/>
        <w:shd w:val="clear" w:color="auto" w:fill="FFFF00"/>
      </w:pPr>
      <w:bookmarkStart w:id="8" w:name="_Toc162986054"/>
      <w:r w:rsidRPr="00514469">
        <w:t>Bagi Pengguna</w:t>
      </w:r>
      <w:bookmarkEnd w:id="8"/>
    </w:p>
    <w:p w14:paraId="64DCA645" w14:textId="303FF2E5" w:rsidR="007541A3" w:rsidRPr="00AD4021" w:rsidRDefault="00694B81" w:rsidP="00AD4021">
      <w:pPr>
        <w:shd w:val="clear" w:color="auto" w:fill="FFFF00"/>
        <w:spacing w:line="360" w:lineRule="auto"/>
        <w:ind w:left="720"/>
        <w:jc w:val="both"/>
        <w:rPr>
          <w:rFonts w:ascii="Arial" w:hAnsi="Arial" w:cs="Arial"/>
          <w:sz w:val="25"/>
          <w:szCs w:val="25"/>
          <w:lang w:val="en-US"/>
        </w:rPr>
      </w:pPr>
      <w:r w:rsidRPr="00AD4021">
        <w:rPr>
          <w:rFonts w:ascii="Arial" w:hAnsi="Arial" w:cs="Arial"/>
          <w:sz w:val="25"/>
          <w:szCs w:val="25"/>
          <w:lang w:val="en-US"/>
        </w:rPr>
        <w:t>P</w:t>
      </w:r>
      <w:r w:rsidR="007870BB" w:rsidRPr="00AD4021">
        <w:rPr>
          <w:rFonts w:ascii="Arial" w:hAnsi="Arial" w:cs="Arial"/>
          <w:sz w:val="25"/>
          <w:szCs w:val="25"/>
          <w:lang w:val="en-US"/>
        </w:rPr>
        <w:t>engguna</w:t>
      </w:r>
      <w:r w:rsidR="00BC1891" w:rsidRPr="00AD4021">
        <w:rPr>
          <w:rFonts w:ascii="Arial" w:hAnsi="Arial" w:cs="Arial"/>
          <w:sz w:val="25"/>
          <w:szCs w:val="25"/>
          <w:lang w:val="en-US"/>
        </w:rPr>
        <w:t xml:space="preserve"> </w:t>
      </w:r>
      <w:r w:rsidRPr="00AD4021">
        <w:rPr>
          <w:rFonts w:ascii="Arial" w:hAnsi="Arial" w:cs="Arial"/>
          <w:sz w:val="25"/>
          <w:szCs w:val="25"/>
          <w:lang w:val="en-US"/>
        </w:rPr>
        <w:t>dapat</w:t>
      </w:r>
      <w:r w:rsidR="001D37C8" w:rsidRPr="00AD4021">
        <w:rPr>
          <w:rFonts w:ascii="Arial" w:hAnsi="Arial" w:cs="Arial"/>
          <w:sz w:val="25"/>
          <w:szCs w:val="25"/>
          <w:lang w:val="en-US"/>
        </w:rPr>
        <w:t xml:space="preserve"> mengetahui bagaimana cara kerja aplikasi Shopee</w:t>
      </w:r>
      <w:r w:rsidRPr="00AD4021">
        <w:rPr>
          <w:rFonts w:ascii="Arial" w:hAnsi="Arial" w:cs="Arial"/>
          <w:sz w:val="25"/>
          <w:szCs w:val="25"/>
          <w:lang w:val="en-US"/>
        </w:rPr>
        <w:t xml:space="preserve"> </w:t>
      </w:r>
      <w:r w:rsidR="007C2CFC" w:rsidRPr="00AD4021">
        <w:rPr>
          <w:rFonts w:ascii="Arial" w:hAnsi="Arial" w:cs="Arial"/>
          <w:sz w:val="25"/>
          <w:szCs w:val="25"/>
          <w:lang w:val="en-US"/>
        </w:rPr>
        <w:t xml:space="preserve">sehingga </w:t>
      </w:r>
      <w:r w:rsidR="008F02B7" w:rsidRPr="00AD4021">
        <w:rPr>
          <w:rFonts w:ascii="Arial" w:hAnsi="Arial" w:cs="Arial"/>
          <w:sz w:val="25"/>
          <w:szCs w:val="25"/>
          <w:lang w:val="en-US"/>
        </w:rPr>
        <w:t xml:space="preserve">dapat </w:t>
      </w:r>
      <w:r w:rsidR="00CD425D" w:rsidRPr="00AD4021">
        <w:rPr>
          <w:rFonts w:ascii="Arial" w:hAnsi="Arial" w:cs="Arial"/>
          <w:sz w:val="25"/>
          <w:szCs w:val="25"/>
          <w:lang w:val="en-US"/>
        </w:rPr>
        <w:t xml:space="preserve">mempunyai performa yang stabil dan memberikan </w:t>
      </w:r>
      <w:r w:rsidR="009E6138" w:rsidRPr="00AD4021">
        <w:rPr>
          <w:rFonts w:ascii="Arial" w:hAnsi="Arial" w:cs="Arial"/>
          <w:sz w:val="25"/>
          <w:szCs w:val="25"/>
          <w:lang w:val="en-US"/>
        </w:rPr>
        <w:t>layanan yang memuaskan bagi pengguna.</w:t>
      </w:r>
    </w:p>
    <w:p w14:paraId="1CF9DFE4" w14:textId="19B9B09B" w:rsidR="007249B9" w:rsidRDefault="007249B9" w:rsidP="00AD4021">
      <w:pPr>
        <w:pStyle w:val="Heading3"/>
        <w:shd w:val="clear" w:color="auto" w:fill="FFFF00"/>
      </w:pPr>
      <w:bookmarkStart w:id="9" w:name="_Toc162986055"/>
      <w:r w:rsidRPr="00514469">
        <w:t>Bagi Mahasiswa</w:t>
      </w:r>
      <w:bookmarkEnd w:id="9"/>
    </w:p>
    <w:p w14:paraId="589B13C5" w14:textId="68F4945B" w:rsidR="007A41E2" w:rsidRPr="003E3632" w:rsidRDefault="00895762" w:rsidP="00AD4021">
      <w:pPr>
        <w:pStyle w:val="ListParagraph"/>
        <w:numPr>
          <w:ilvl w:val="0"/>
          <w:numId w:val="24"/>
        </w:numPr>
        <w:shd w:val="clear" w:color="auto" w:fill="FFFF00"/>
        <w:spacing w:line="360" w:lineRule="auto"/>
        <w:ind w:left="1080"/>
        <w:jc w:val="both"/>
        <w:rPr>
          <w:rFonts w:ascii="Arial" w:hAnsi="Arial" w:cs="Arial"/>
          <w:sz w:val="25"/>
          <w:szCs w:val="25"/>
          <w:lang w:val="en-US"/>
        </w:rPr>
      </w:pPr>
      <w:r w:rsidRPr="003E3632">
        <w:rPr>
          <w:rFonts w:ascii="Arial" w:hAnsi="Arial" w:cs="Arial"/>
          <w:sz w:val="25"/>
          <w:szCs w:val="25"/>
          <w:lang w:val="en-US"/>
        </w:rPr>
        <w:t xml:space="preserve">Dapat meningkatkan </w:t>
      </w:r>
      <w:r w:rsidR="00667E3A" w:rsidRPr="003E3632">
        <w:rPr>
          <w:rFonts w:ascii="Arial" w:hAnsi="Arial" w:cs="Arial"/>
          <w:sz w:val="25"/>
          <w:szCs w:val="25"/>
          <w:lang w:val="en-US"/>
        </w:rPr>
        <w:t>ke</w:t>
      </w:r>
      <w:r w:rsidR="000618B9" w:rsidRPr="003E3632">
        <w:rPr>
          <w:rFonts w:ascii="Arial" w:hAnsi="Arial" w:cs="Arial"/>
          <w:sz w:val="25"/>
          <w:szCs w:val="25"/>
          <w:lang w:val="en-US"/>
        </w:rPr>
        <w:t xml:space="preserve">terampilan mahasiswa dalam menganalisis </w:t>
      </w:r>
      <w:r w:rsidR="00EF4D0B" w:rsidRPr="003E3632">
        <w:rPr>
          <w:rFonts w:ascii="Arial" w:hAnsi="Arial" w:cs="Arial"/>
          <w:sz w:val="25"/>
          <w:szCs w:val="25"/>
          <w:lang w:val="en-US"/>
        </w:rPr>
        <w:t xml:space="preserve">suatu </w:t>
      </w:r>
      <w:r w:rsidR="0034493D" w:rsidRPr="003E3632">
        <w:rPr>
          <w:rFonts w:ascii="Arial" w:hAnsi="Arial" w:cs="Arial"/>
          <w:sz w:val="25"/>
          <w:szCs w:val="25"/>
          <w:lang w:val="en-US"/>
        </w:rPr>
        <w:t xml:space="preserve">data </w:t>
      </w:r>
      <w:r w:rsidR="003A5824" w:rsidRPr="003E3632">
        <w:rPr>
          <w:rFonts w:ascii="Arial" w:hAnsi="Arial" w:cs="Arial"/>
          <w:sz w:val="25"/>
          <w:szCs w:val="25"/>
          <w:lang w:val="en-US"/>
        </w:rPr>
        <w:t>atau permasalahan</w:t>
      </w:r>
      <w:r w:rsidR="00BB1B10" w:rsidRPr="003E3632">
        <w:rPr>
          <w:rFonts w:ascii="Arial" w:hAnsi="Arial" w:cs="Arial"/>
          <w:sz w:val="25"/>
          <w:szCs w:val="25"/>
          <w:lang w:val="en-US"/>
        </w:rPr>
        <w:t>,</w:t>
      </w:r>
      <w:r w:rsidR="007B2690" w:rsidRPr="003E3632">
        <w:rPr>
          <w:rFonts w:ascii="Arial" w:hAnsi="Arial" w:cs="Arial"/>
          <w:sz w:val="25"/>
          <w:szCs w:val="25"/>
          <w:lang w:val="en-US"/>
        </w:rPr>
        <w:t xml:space="preserve"> yang </w:t>
      </w:r>
      <w:r w:rsidR="00295212" w:rsidRPr="003E3632">
        <w:rPr>
          <w:rFonts w:ascii="Arial" w:hAnsi="Arial" w:cs="Arial"/>
          <w:sz w:val="25"/>
          <w:szCs w:val="25"/>
          <w:lang w:val="en-US"/>
        </w:rPr>
        <w:t xml:space="preserve">nantinya dapat </w:t>
      </w:r>
      <w:r w:rsidR="007B2690" w:rsidRPr="003E3632">
        <w:rPr>
          <w:rFonts w:ascii="Arial" w:hAnsi="Arial" w:cs="Arial"/>
          <w:sz w:val="25"/>
          <w:szCs w:val="25"/>
          <w:lang w:val="en-US"/>
        </w:rPr>
        <w:t xml:space="preserve">berguna dalam </w:t>
      </w:r>
      <w:r w:rsidR="00D46CBA" w:rsidRPr="003E3632">
        <w:rPr>
          <w:rFonts w:ascii="Arial" w:hAnsi="Arial" w:cs="Arial"/>
          <w:sz w:val="25"/>
          <w:szCs w:val="25"/>
          <w:lang w:val="en-US"/>
        </w:rPr>
        <w:t>proses</w:t>
      </w:r>
      <w:r w:rsidR="00231854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r w:rsidR="003359F1" w:rsidRPr="003E3632">
        <w:rPr>
          <w:rFonts w:ascii="Arial" w:hAnsi="Arial" w:cs="Arial"/>
          <w:sz w:val="25"/>
          <w:szCs w:val="25"/>
          <w:lang w:val="en-US"/>
        </w:rPr>
        <w:t>perkuliahan</w:t>
      </w:r>
      <w:r w:rsidR="00847D8B" w:rsidRPr="003E3632">
        <w:rPr>
          <w:rFonts w:ascii="Arial" w:hAnsi="Arial" w:cs="Arial"/>
          <w:sz w:val="25"/>
          <w:szCs w:val="25"/>
          <w:lang w:val="en-US"/>
        </w:rPr>
        <w:t>.</w:t>
      </w:r>
    </w:p>
    <w:p w14:paraId="6C0C52AC" w14:textId="3D53DDCD" w:rsidR="00231854" w:rsidRPr="003E3632" w:rsidRDefault="004F2440" w:rsidP="00AD4021">
      <w:pPr>
        <w:pStyle w:val="ListParagraph"/>
        <w:numPr>
          <w:ilvl w:val="0"/>
          <w:numId w:val="24"/>
        </w:numPr>
        <w:shd w:val="clear" w:color="auto" w:fill="FFFF00"/>
        <w:spacing w:line="360" w:lineRule="auto"/>
        <w:ind w:left="1080"/>
        <w:jc w:val="both"/>
        <w:rPr>
          <w:rFonts w:ascii="Arial" w:hAnsi="Arial" w:cs="Arial"/>
          <w:sz w:val="25"/>
          <w:szCs w:val="25"/>
          <w:lang w:val="en-US"/>
        </w:rPr>
      </w:pPr>
      <w:r w:rsidRPr="003E3632">
        <w:rPr>
          <w:rFonts w:ascii="Arial" w:hAnsi="Arial" w:cs="Arial"/>
          <w:sz w:val="25"/>
          <w:szCs w:val="25"/>
          <w:lang w:val="en-US"/>
        </w:rPr>
        <w:t>Hasil analisis</w:t>
      </w:r>
      <w:r w:rsidR="00DD55BF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r w:rsidR="00472F61" w:rsidRPr="003E3632">
        <w:rPr>
          <w:rFonts w:ascii="Arial" w:hAnsi="Arial" w:cs="Arial"/>
          <w:sz w:val="25"/>
          <w:szCs w:val="25"/>
          <w:lang w:val="en-US"/>
        </w:rPr>
        <w:t xml:space="preserve">dapat menjadi wawasan bagi mahasiswa untuk melakukan </w:t>
      </w:r>
      <w:r w:rsidR="00F7391D" w:rsidRPr="003E3632">
        <w:rPr>
          <w:rFonts w:ascii="Arial" w:hAnsi="Arial" w:cs="Arial"/>
          <w:sz w:val="25"/>
          <w:szCs w:val="25"/>
          <w:lang w:val="en-US"/>
        </w:rPr>
        <w:t xml:space="preserve">projek-projek selanjutnya </w:t>
      </w:r>
      <w:r w:rsidR="008746A1" w:rsidRPr="003E3632">
        <w:rPr>
          <w:rFonts w:ascii="Arial" w:hAnsi="Arial" w:cs="Arial"/>
          <w:sz w:val="25"/>
          <w:szCs w:val="25"/>
          <w:lang w:val="en-US"/>
        </w:rPr>
        <w:t>di bidang sistem paralel dan terdistribusi</w:t>
      </w:r>
      <w:r w:rsidR="007541A3" w:rsidRPr="003E3632">
        <w:rPr>
          <w:rFonts w:ascii="Arial" w:hAnsi="Arial" w:cs="Arial"/>
          <w:sz w:val="25"/>
          <w:szCs w:val="25"/>
          <w:lang w:val="en-US"/>
        </w:rPr>
        <w:t>.</w:t>
      </w:r>
    </w:p>
    <w:p w14:paraId="30704B19" w14:textId="5EFDCEA1" w:rsidR="007249B9" w:rsidRPr="00514469" w:rsidRDefault="007249B9">
      <w:pPr>
        <w:rPr>
          <w:rFonts w:ascii="Arial" w:hAnsi="Arial" w:cs="Arial"/>
          <w:color w:val="000000" w:themeColor="text1"/>
          <w:lang w:val="en-US"/>
        </w:rPr>
      </w:pPr>
      <w:r w:rsidRPr="00514469">
        <w:rPr>
          <w:rFonts w:ascii="Arial" w:hAnsi="Arial" w:cs="Arial"/>
          <w:color w:val="000000" w:themeColor="text1"/>
          <w:lang w:val="en-US"/>
        </w:rPr>
        <w:br w:type="page"/>
      </w:r>
    </w:p>
    <w:p w14:paraId="49ECDA71" w14:textId="2248362C" w:rsidR="007249B9" w:rsidRPr="00514469" w:rsidRDefault="007249B9" w:rsidP="007249B9">
      <w:pPr>
        <w:pStyle w:val="Heading1"/>
        <w:numPr>
          <w:ilvl w:val="0"/>
          <w:numId w:val="14"/>
        </w:numPr>
        <w:rPr>
          <w:rFonts w:ascii="Arial" w:hAnsi="Arial" w:cs="Arial"/>
        </w:rPr>
      </w:pPr>
      <w:bookmarkStart w:id="10" w:name="_Toc162986056"/>
      <w:r w:rsidRPr="00514469">
        <w:rPr>
          <w:rFonts w:ascii="Arial" w:hAnsi="Arial" w:cs="Arial"/>
        </w:rPr>
        <w:lastRenderedPageBreak/>
        <w:t>DAFTAR PUSTAKA</w:t>
      </w:r>
      <w:bookmarkEnd w:id="10"/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val="en-ID"/>
          <w14:ligatures w14:val="standardContextual"/>
        </w:rPr>
        <w:id w:val="1833334936"/>
        <w:docPartObj>
          <w:docPartGallery w:val="Bibliographies"/>
          <w:docPartUnique/>
        </w:docPartObj>
      </w:sdtPr>
      <w:sdtContent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4"/>
              <w:szCs w:val="24"/>
              <w:lang w:val="en-ID"/>
              <w14:ligatures w14:val="standardContextual"/>
            </w:rPr>
            <w:id w:val="111145805"/>
            <w:bibliography/>
          </w:sdtPr>
          <w:sdtContent>
            <w:p w14:paraId="26D4854D" w14:textId="316CD0C9" w:rsidR="00C6523C" w:rsidRPr="00514469" w:rsidRDefault="00C6523C" w:rsidP="00C6523C">
              <w:pPr>
                <w:pStyle w:val="Heading1"/>
                <w:numPr>
                  <w:ilvl w:val="0"/>
                  <w:numId w:val="0"/>
                </w:numPr>
                <w:ind w:left="432"/>
                <w:rPr>
                  <w:noProof/>
                </w:rPr>
              </w:pPr>
              <w:r w:rsidRPr="00514469">
                <w:rPr>
                  <w:b w:val="0"/>
                </w:rPr>
                <w:fldChar w:fldCharType="begin"/>
              </w:r>
              <w:r w:rsidRPr="00514469">
                <w:instrText xml:space="preserve"> BIBLIOGRAPHY </w:instrText>
              </w:r>
              <w:r w:rsidRPr="00514469"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3"/>
                <w:gridCol w:w="9007"/>
              </w:tblGrid>
              <w:tr w:rsidR="00514469" w:rsidRPr="00657640" w14:paraId="25EAE9B7" w14:textId="77777777" w:rsidTr="00657640">
                <w:trPr>
                  <w:divId w:val="11606532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45A4E2" w14:textId="4F3E5F22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D3297A" w14:textId="77777777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A. F. Zulfahri, D. A. Wibowo and A. Noor, "Penilaian Kepuasan Pengguna Website Shopee Menggunakan Webqual 4.0," </w:t>
                    </w:r>
                    <w:r w:rsidRPr="00657640">
                      <w:rPr>
                        <w:rFonts w:ascii="Arial" w:hAnsi="Arial" w:cs="Arial"/>
                        <w:i/>
                        <w:iCs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Jurnal Sains Dan Teknologi (JSIT), </w:t>
                    </w: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vol. IV, pp. 46-52, 2024. </w:t>
                    </w:r>
                  </w:p>
                </w:tc>
              </w:tr>
              <w:tr w:rsidR="00514469" w:rsidRPr="00657640" w14:paraId="740047B6" w14:textId="77777777" w:rsidTr="00657640">
                <w:trPr>
                  <w:divId w:val="11606532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14D464" w14:textId="77777777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24E208" w14:textId="77777777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P. M. Shafa and J. Hariyanto, "PENGARUH HARGA, ULASAN PRODUK, DAN METODE PEMBAYARAN TERHADAP KEPUTUSAN PEMBELIAN DALAM BERBELANJA ONLINE MELALUI APLIKASI SHOPEE (Studi Kasus Pada Pengguna Aplikasi Shopee Di Bekasi)," in </w:t>
                    </w:r>
                    <w:r w:rsidRPr="00657640">
                      <w:rPr>
                        <w:rFonts w:ascii="Arial" w:hAnsi="Arial" w:cs="Arial"/>
                        <w:i/>
                        <w:iCs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>Sekolah Tinggi Ilmu Ekonomi Indonesia</w:t>
                    </w: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, Jakarta, 2020. </w:t>
                    </w:r>
                  </w:p>
                </w:tc>
              </w:tr>
              <w:tr w:rsidR="00C6523C" w:rsidRPr="00657640" w14:paraId="3553584F" w14:textId="77777777" w:rsidTr="00657640">
                <w:trPr>
                  <w:divId w:val="11606532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CC063B" w14:textId="77777777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17DBAD" w14:textId="77777777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Y. Meidita, S. and R. I. Rokhmawati, "Pengaruh Kualitas Layanan Terhadap Kepuasan, Kepercayaan danLoyalitas Pelanggan pada E-Commerce(Studi Kasus : Shopee)," </w:t>
                    </w:r>
                    <w:r w:rsidRPr="00657640">
                      <w:rPr>
                        <w:rFonts w:ascii="Arial" w:hAnsi="Arial" w:cs="Arial"/>
                        <w:i/>
                        <w:iCs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Jurnal Pengembangan Teknologi Informasi dan Ilmu Komputer, </w:t>
                    </w: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vol. II, no. 11, pp. 6682-5690, 2018. </w:t>
                    </w:r>
                  </w:p>
                </w:tc>
              </w:tr>
            </w:tbl>
            <w:p w14:paraId="596FAE15" w14:textId="77777777" w:rsidR="00C6523C" w:rsidRPr="00514469" w:rsidRDefault="00C6523C">
              <w:pPr>
                <w:divId w:val="1160653261"/>
                <w:rPr>
                  <w:rFonts w:eastAsia="Times New Roman"/>
                  <w:noProof/>
                  <w:color w:val="000000" w:themeColor="text1"/>
                </w:rPr>
              </w:pPr>
            </w:p>
            <w:p w14:paraId="6376559D" w14:textId="2EDBABD7" w:rsidR="00C6523C" w:rsidRPr="00514469" w:rsidRDefault="00C6523C">
              <w:pPr>
                <w:rPr>
                  <w:color w:val="000000" w:themeColor="text1"/>
                </w:rPr>
              </w:pPr>
              <w:r w:rsidRPr="00514469">
                <w:rPr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3049B4B" w14:textId="77777777" w:rsidR="00C6523C" w:rsidRPr="00514469" w:rsidRDefault="00C6523C" w:rsidP="00C6523C">
      <w:pPr>
        <w:rPr>
          <w:color w:val="000000" w:themeColor="text1"/>
          <w:lang w:val="en-US"/>
        </w:rPr>
      </w:pPr>
    </w:p>
    <w:sectPr w:rsidR="00C6523C" w:rsidRPr="00514469" w:rsidSect="00476A56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3A7D1" w14:textId="77777777" w:rsidR="00476A56" w:rsidRDefault="00476A56" w:rsidP="002169FD">
      <w:r>
        <w:separator/>
      </w:r>
    </w:p>
  </w:endnote>
  <w:endnote w:type="continuationSeparator" w:id="0">
    <w:p w14:paraId="3807CCBC" w14:textId="77777777" w:rsidR="00476A56" w:rsidRDefault="00476A56" w:rsidP="002169FD">
      <w:r>
        <w:continuationSeparator/>
      </w:r>
    </w:p>
  </w:endnote>
  <w:endnote w:type="continuationNotice" w:id="1">
    <w:p w14:paraId="017C02B4" w14:textId="77777777" w:rsidR="00476A56" w:rsidRDefault="00476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36596691"/>
      <w:docPartObj>
        <w:docPartGallery w:val="Page Numbers (Bottom of Page)"/>
        <w:docPartUnique/>
      </w:docPartObj>
    </w:sdtPr>
    <w:sdtContent>
      <w:p w14:paraId="5463E41E" w14:textId="01FD5521" w:rsidR="002169FD" w:rsidRDefault="002169FD" w:rsidP="008662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65930511"/>
      <w:docPartObj>
        <w:docPartGallery w:val="Page Numbers (Bottom of Page)"/>
        <w:docPartUnique/>
      </w:docPartObj>
    </w:sdtPr>
    <w:sdtContent>
      <w:p w14:paraId="015F02DF" w14:textId="13ED3B0B" w:rsidR="002169FD" w:rsidRDefault="002169FD" w:rsidP="002169FD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7133226" w14:textId="77777777" w:rsidR="002169FD" w:rsidRDefault="002169FD" w:rsidP="00216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93993789"/>
      <w:docPartObj>
        <w:docPartGallery w:val="Page Numbers (Bottom of Page)"/>
        <w:docPartUnique/>
      </w:docPartObj>
    </w:sdtPr>
    <w:sdtContent>
      <w:p w14:paraId="76FAF5AB" w14:textId="427C4305" w:rsidR="002169FD" w:rsidRDefault="002169FD" w:rsidP="008662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7A615C" w14:textId="77777777" w:rsidR="002169FD" w:rsidRDefault="002169FD" w:rsidP="002169F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079E" w14:textId="77777777" w:rsidR="002169FD" w:rsidRDefault="002169FD" w:rsidP="00216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FB017" w14:textId="77777777" w:rsidR="00476A56" w:rsidRDefault="00476A56" w:rsidP="002169FD">
      <w:r>
        <w:separator/>
      </w:r>
    </w:p>
  </w:footnote>
  <w:footnote w:type="continuationSeparator" w:id="0">
    <w:p w14:paraId="1D4FF572" w14:textId="77777777" w:rsidR="00476A56" w:rsidRDefault="00476A56" w:rsidP="002169FD">
      <w:r>
        <w:continuationSeparator/>
      </w:r>
    </w:p>
  </w:footnote>
  <w:footnote w:type="continuationNotice" w:id="1">
    <w:p w14:paraId="38D4706E" w14:textId="77777777" w:rsidR="00476A56" w:rsidRDefault="00476A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4F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0B2B8F"/>
    <w:multiLevelType w:val="hybridMultilevel"/>
    <w:tmpl w:val="7E064466"/>
    <w:lvl w:ilvl="0" w:tplc="8EEEE15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65" w:hanging="360"/>
      </w:pPr>
    </w:lvl>
    <w:lvl w:ilvl="2" w:tplc="3809001B" w:tentative="1">
      <w:start w:val="1"/>
      <w:numFmt w:val="lowerRoman"/>
      <w:lvlText w:val="%3."/>
      <w:lvlJc w:val="right"/>
      <w:pPr>
        <w:ind w:left="2685" w:hanging="180"/>
      </w:pPr>
    </w:lvl>
    <w:lvl w:ilvl="3" w:tplc="3809000F" w:tentative="1">
      <w:start w:val="1"/>
      <w:numFmt w:val="decimal"/>
      <w:lvlText w:val="%4."/>
      <w:lvlJc w:val="left"/>
      <w:pPr>
        <w:ind w:left="3405" w:hanging="360"/>
      </w:pPr>
    </w:lvl>
    <w:lvl w:ilvl="4" w:tplc="38090019" w:tentative="1">
      <w:start w:val="1"/>
      <w:numFmt w:val="lowerLetter"/>
      <w:lvlText w:val="%5."/>
      <w:lvlJc w:val="left"/>
      <w:pPr>
        <w:ind w:left="4125" w:hanging="360"/>
      </w:pPr>
    </w:lvl>
    <w:lvl w:ilvl="5" w:tplc="3809001B" w:tentative="1">
      <w:start w:val="1"/>
      <w:numFmt w:val="lowerRoman"/>
      <w:lvlText w:val="%6."/>
      <w:lvlJc w:val="right"/>
      <w:pPr>
        <w:ind w:left="4845" w:hanging="180"/>
      </w:pPr>
    </w:lvl>
    <w:lvl w:ilvl="6" w:tplc="3809000F" w:tentative="1">
      <w:start w:val="1"/>
      <w:numFmt w:val="decimal"/>
      <w:lvlText w:val="%7."/>
      <w:lvlJc w:val="left"/>
      <w:pPr>
        <w:ind w:left="5565" w:hanging="360"/>
      </w:pPr>
    </w:lvl>
    <w:lvl w:ilvl="7" w:tplc="38090019" w:tentative="1">
      <w:start w:val="1"/>
      <w:numFmt w:val="lowerLetter"/>
      <w:lvlText w:val="%8."/>
      <w:lvlJc w:val="left"/>
      <w:pPr>
        <w:ind w:left="6285" w:hanging="360"/>
      </w:pPr>
    </w:lvl>
    <w:lvl w:ilvl="8" w:tplc="38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 w15:restartNumberingAfterBreak="0">
    <w:nsid w:val="1D410150"/>
    <w:multiLevelType w:val="multilevel"/>
    <w:tmpl w:val="04090025"/>
    <w:styleLink w:val="Style3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28036B"/>
    <w:multiLevelType w:val="multilevel"/>
    <w:tmpl w:val="04090025"/>
    <w:numStyleLink w:val="Style3"/>
  </w:abstractNum>
  <w:abstractNum w:abstractNumId="4" w15:restartNumberingAfterBreak="0">
    <w:nsid w:val="26997388"/>
    <w:multiLevelType w:val="hybridMultilevel"/>
    <w:tmpl w:val="FE6C3C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E2B01"/>
    <w:multiLevelType w:val="multilevel"/>
    <w:tmpl w:val="47D88DEC"/>
    <w:numStyleLink w:val="Style1"/>
  </w:abstractNum>
  <w:abstractNum w:abstractNumId="6" w15:restartNumberingAfterBreak="0">
    <w:nsid w:val="2EC618E5"/>
    <w:multiLevelType w:val="multilevel"/>
    <w:tmpl w:val="04090025"/>
    <w:numStyleLink w:val="Style2"/>
  </w:abstractNum>
  <w:abstractNum w:abstractNumId="7" w15:restartNumberingAfterBreak="0">
    <w:nsid w:val="31E97150"/>
    <w:multiLevelType w:val="hybridMultilevel"/>
    <w:tmpl w:val="27F8BD32"/>
    <w:lvl w:ilvl="0" w:tplc="7F100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27B579C"/>
    <w:multiLevelType w:val="hybridMultilevel"/>
    <w:tmpl w:val="67A6B6E4"/>
    <w:lvl w:ilvl="0" w:tplc="300219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900977"/>
    <w:multiLevelType w:val="multilevel"/>
    <w:tmpl w:val="B85A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ED00BAD"/>
    <w:multiLevelType w:val="multilevel"/>
    <w:tmpl w:val="47D88DEC"/>
    <w:styleLink w:val="Style1"/>
    <w:lvl w:ilvl="0">
      <w:start w:val="1"/>
      <w:numFmt w:val="none"/>
      <w:lvlText w:val="%1"/>
      <w:lvlJc w:val="left"/>
      <w:pPr>
        <w:ind w:left="432" w:hanging="432"/>
      </w:pPr>
      <w:rPr>
        <w:b/>
        <w:bCs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BB505B"/>
    <w:multiLevelType w:val="multilevel"/>
    <w:tmpl w:val="B0844FFC"/>
    <w:numStyleLink w:val="Style4"/>
  </w:abstractNum>
  <w:abstractNum w:abstractNumId="12" w15:restartNumberingAfterBreak="0">
    <w:nsid w:val="6DFE6DFA"/>
    <w:multiLevelType w:val="multilevel"/>
    <w:tmpl w:val="B0844FFC"/>
    <w:styleLink w:val="Style4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0872A88"/>
    <w:multiLevelType w:val="hybridMultilevel"/>
    <w:tmpl w:val="C67C35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A86D34"/>
    <w:multiLevelType w:val="hybridMultilevel"/>
    <w:tmpl w:val="EC96D132"/>
    <w:lvl w:ilvl="0" w:tplc="24449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914E74"/>
    <w:multiLevelType w:val="hybridMultilevel"/>
    <w:tmpl w:val="51BCE89E"/>
    <w:lvl w:ilvl="0" w:tplc="94363F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8260CD"/>
    <w:multiLevelType w:val="multilevel"/>
    <w:tmpl w:val="3C7029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6B6673F"/>
    <w:multiLevelType w:val="hybridMultilevel"/>
    <w:tmpl w:val="55BC81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5A66BD"/>
    <w:multiLevelType w:val="hybridMultilevel"/>
    <w:tmpl w:val="CDC22652"/>
    <w:lvl w:ilvl="0" w:tplc="4B9617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2E38F1"/>
    <w:multiLevelType w:val="multilevel"/>
    <w:tmpl w:val="04090025"/>
    <w:styleLink w:val="Style2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8778401">
    <w:abstractNumId w:val="5"/>
  </w:num>
  <w:num w:numId="2" w16cid:durableId="1693148186">
    <w:abstractNumId w:val="5"/>
  </w:num>
  <w:num w:numId="3" w16cid:durableId="1169128314">
    <w:abstractNumId w:val="5"/>
  </w:num>
  <w:num w:numId="4" w16cid:durableId="479882151">
    <w:abstractNumId w:val="5"/>
  </w:num>
  <w:num w:numId="5" w16cid:durableId="825710041">
    <w:abstractNumId w:val="5"/>
  </w:num>
  <w:num w:numId="6" w16cid:durableId="1381400059">
    <w:abstractNumId w:val="5"/>
  </w:num>
  <w:num w:numId="7" w16cid:durableId="1900902280">
    <w:abstractNumId w:val="9"/>
  </w:num>
  <w:num w:numId="8" w16cid:durableId="451746218">
    <w:abstractNumId w:val="10"/>
  </w:num>
  <w:num w:numId="9" w16cid:durableId="1488285681">
    <w:abstractNumId w:val="6"/>
  </w:num>
  <w:num w:numId="10" w16cid:durableId="878738938">
    <w:abstractNumId w:val="19"/>
  </w:num>
  <w:num w:numId="11" w16cid:durableId="614750862">
    <w:abstractNumId w:val="0"/>
  </w:num>
  <w:num w:numId="12" w16cid:durableId="2132937023">
    <w:abstractNumId w:val="11"/>
  </w:num>
  <w:num w:numId="13" w16cid:durableId="130558115">
    <w:abstractNumId w:val="2"/>
  </w:num>
  <w:num w:numId="14" w16cid:durableId="1118911142">
    <w:abstractNumId w:val="3"/>
  </w:num>
  <w:num w:numId="15" w16cid:durableId="1644768937">
    <w:abstractNumId w:val="12"/>
  </w:num>
  <w:num w:numId="16" w16cid:durableId="1371373058">
    <w:abstractNumId w:val="16"/>
  </w:num>
  <w:num w:numId="17" w16cid:durableId="900484445">
    <w:abstractNumId w:val="7"/>
  </w:num>
  <w:num w:numId="18" w16cid:durableId="574435531">
    <w:abstractNumId w:val="4"/>
  </w:num>
  <w:num w:numId="19" w16cid:durableId="1757246458">
    <w:abstractNumId w:val="8"/>
  </w:num>
  <w:num w:numId="20" w16cid:durableId="384720529">
    <w:abstractNumId w:val="1"/>
  </w:num>
  <w:num w:numId="21" w16cid:durableId="818306219">
    <w:abstractNumId w:val="15"/>
  </w:num>
  <w:num w:numId="22" w16cid:durableId="1639069597">
    <w:abstractNumId w:val="14"/>
  </w:num>
  <w:num w:numId="23" w16cid:durableId="1025982643">
    <w:abstractNumId w:val="18"/>
  </w:num>
  <w:num w:numId="24" w16cid:durableId="1746149874">
    <w:abstractNumId w:val="13"/>
  </w:num>
  <w:num w:numId="25" w16cid:durableId="66370364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GY FITZGERALD CHRISTIAN NGENGET">
    <w15:presenceInfo w15:providerId="AD" w15:userId="S::22013021@ukdlsm.ac.id::a8cb5cbf-eb91-4634-9e91-00cbe85ec7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D0"/>
    <w:rsid w:val="00000C77"/>
    <w:rsid w:val="00001BE6"/>
    <w:rsid w:val="0000369D"/>
    <w:rsid w:val="00003917"/>
    <w:rsid w:val="00006CFC"/>
    <w:rsid w:val="0001302E"/>
    <w:rsid w:val="00013DC0"/>
    <w:rsid w:val="000140BE"/>
    <w:rsid w:val="0001421C"/>
    <w:rsid w:val="000142DB"/>
    <w:rsid w:val="000214C5"/>
    <w:rsid w:val="00023661"/>
    <w:rsid w:val="000356A9"/>
    <w:rsid w:val="000425B5"/>
    <w:rsid w:val="00045A3E"/>
    <w:rsid w:val="00054186"/>
    <w:rsid w:val="00056F9A"/>
    <w:rsid w:val="000571C6"/>
    <w:rsid w:val="000605AE"/>
    <w:rsid w:val="000618B9"/>
    <w:rsid w:val="00063126"/>
    <w:rsid w:val="000638BC"/>
    <w:rsid w:val="00070ACA"/>
    <w:rsid w:val="00070BD2"/>
    <w:rsid w:val="00077EDB"/>
    <w:rsid w:val="00083088"/>
    <w:rsid w:val="00085F71"/>
    <w:rsid w:val="00094CE1"/>
    <w:rsid w:val="00097E58"/>
    <w:rsid w:val="000B1FF9"/>
    <w:rsid w:val="000B546F"/>
    <w:rsid w:val="000B5900"/>
    <w:rsid w:val="000C7DC6"/>
    <w:rsid w:val="000D30E0"/>
    <w:rsid w:val="000E018F"/>
    <w:rsid w:val="000E5647"/>
    <w:rsid w:val="000E5CAD"/>
    <w:rsid w:val="000E5D07"/>
    <w:rsid w:val="000F040A"/>
    <w:rsid w:val="000F669A"/>
    <w:rsid w:val="00101D71"/>
    <w:rsid w:val="0011541B"/>
    <w:rsid w:val="001212FE"/>
    <w:rsid w:val="001238DC"/>
    <w:rsid w:val="00125B8B"/>
    <w:rsid w:val="00126C2F"/>
    <w:rsid w:val="00127DC6"/>
    <w:rsid w:val="001366F0"/>
    <w:rsid w:val="001379A2"/>
    <w:rsid w:val="00137DE5"/>
    <w:rsid w:val="001461B0"/>
    <w:rsid w:val="00155752"/>
    <w:rsid w:val="00155CB9"/>
    <w:rsid w:val="001560CF"/>
    <w:rsid w:val="00161DF0"/>
    <w:rsid w:val="0016689B"/>
    <w:rsid w:val="00171A48"/>
    <w:rsid w:val="00171FA7"/>
    <w:rsid w:val="0017293A"/>
    <w:rsid w:val="00176124"/>
    <w:rsid w:val="00187B8A"/>
    <w:rsid w:val="001929B9"/>
    <w:rsid w:val="0019478D"/>
    <w:rsid w:val="00194809"/>
    <w:rsid w:val="001A20B3"/>
    <w:rsid w:val="001B2024"/>
    <w:rsid w:val="001B72A8"/>
    <w:rsid w:val="001C0C7D"/>
    <w:rsid w:val="001C2DC9"/>
    <w:rsid w:val="001C3173"/>
    <w:rsid w:val="001D37C8"/>
    <w:rsid w:val="001D76A8"/>
    <w:rsid w:val="001E29CF"/>
    <w:rsid w:val="001E53F5"/>
    <w:rsid w:val="001E5712"/>
    <w:rsid w:val="001F072D"/>
    <w:rsid w:val="001F58E6"/>
    <w:rsid w:val="001F5A1D"/>
    <w:rsid w:val="001F6035"/>
    <w:rsid w:val="001F6868"/>
    <w:rsid w:val="001F7539"/>
    <w:rsid w:val="00202E85"/>
    <w:rsid w:val="00210543"/>
    <w:rsid w:val="002113C2"/>
    <w:rsid w:val="002169FD"/>
    <w:rsid w:val="00231854"/>
    <w:rsid w:val="00234B46"/>
    <w:rsid w:val="00235262"/>
    <w:rsid w:val="00236BEC"/>
    <w:rsid w:val="002423C9"/>
    <w:rsid w:val="00246107"/>
    <w:rsid w:val="00250058"/>
    <w:rsid w:val="00254196"/>
    <w:rsid w:val="00255BB7"/>
    <w:rsid w:val="00266128"/>
    <w:rsid w:val="00275374"/>
    <w:rsid w:val="00277485"/>
    <w:rsid w:val="00283456"/>
    <w:rsid w:val="00294E92"/>
    <w:rsid w:val="00295212"/>
    <w:rsid w:val="002A1DF1"/>
    <w:rsid w:val="002B3D88"/>
    <w:rsid w:val="002B6115"/>
    <w:rsid w:val="002C15BC"/>
    <w:rsid w:val="002C74D9"/>
    <w:rsid w:val="002C7550"/>
    <w:rsid w:val="002C7CBC"/>
    <w:rsid w:val="002D0542"/>
    <w:rsid w:val="002E016E"/>
    <w:rsid w:val="002E5139"/>
    <w:rsid w:val="002E568A"/>
    <w:rsid w:val="0030511B"/>
    <w:rsid w:val="0030599C"/>
    <w:rsid w:val="003065F2"/>
    <w:rsid w:val="003155E5"/>
    <w:rsid w:val="003225DA"/>
    <w:rsid w:val="003229C9"/>
    <w:rsid w:val="00323854"/>
    <w:rsid w:val="00324D9B"/>
    <w:rsid w:val="00327161"/>
    <w:rsid w:val="003345BE"/>
    <w:rsid w:val="003359F1"/>
    <w:rsid w:val="0034493D"/>
    <w:rsid w:val="00344B37"/>
    <w:rsid w:val="00350FF1"/>
    <w:rsid w:val="00352B09"/>
    <w:rsid w:val="00367F73"/>
    <w:rsid w:val="003701EB"/>
    <w:rsid w:val="00381506"/>
    <w:rsid w:val="003833CF"/>
    <w:rsid w:val="003A3256"/>
    <w:rsid w:val="003A3E59"/>
    <w:rsid w:val="003A5824"/>
    <w:rsid w:val="003A7C94"/>
    <w:rsid w:val="003B28A1"/>
    <w:rsid w:val="003D1A13"/>
    <w:rsid w:val="003D548D"/>
    <w:rsid w:val="003E3632"/>
    <w:rsid w:val="003E5D36"/>
    <w:rsid w:val="003E63B7"/>
    <w:rsid w:val="003F2308"/>
    <w:rsid w:val="004013B3"/>
    <w:rsid w:val="00402821"/>
    <w:rsid w:val="004050B3"/>
    <w:rsid w:val="00406E75"/>
    <w:rsid w:val="00420703"/>
    <w:rsid w:val="00420AEA"/>
    <w:rsid w:val="004223E1"/>
    <w:rsid w:val="0043542E"/>
    <w:rsid w:val="004379A0"/>
    <w:rsid w:val="00443403"/>
    <w:rsid w:val="004500BB"/>
    <w:rsid w:val="00451283"/>
    <w:rsid w:val="00451C49"/>
    <w:rsid w:val="00452887"/>
    <w:rsid w:val="0045290C"/>
    <w:rsid w:val="00456826"/>
    <w:rsid w:val="00462E06"/>
    <w:rsid w:val="00463172"/>
    <w:rsid w:val="00463E7F"/>
    <w:rsid w:val="00464B02"/>
    <w:rsid w:val="00472086"/>
    <w:rsid w:val="0047280E"/>
    <w:rsid w:val="00472F61"/>
    <w:rsid w:val="00476A56"/>
    <w:rsid w:val="00480C02"/>
    <w:rsid w:val="004819A8"/>
    <w:rsid w:val="0048364B"/>
    <w:rsid w:val="004851D1"/>
    <w:rsid w:val="00486C32"/>
    <w:rsid w:val="00486D7D"/>
    <w:rsid w:val="00491C87"/>
    <w:rsid w:val="00493FEB"/>
    <w:rsid w:val="00495C56"/>
    <w:rsid w:val="004A0BE0"/>
    <w:rsid w:val="004A5729"/>
    <w:rsid w:val="004C1AB0"/>
    <w:rsid w:val="004C239F"/>
    <w:rsid w:val="004C7506"/>
    <w:rsid w:val="004D19FC"/>
    <w:rsid w:val="004D2BB7"/>
    <w:rsid w:val="004D79E0"/>
    <w:rsid w:val="004E180A"/>
    <w:rsid w:val="004E2788"/>
    <w:rsid w:val="004F2440"/>
    <w:rsid w:val="004F4DD0"/>
    <w:rsid w:val="004F51F1"/>
    <w:rsid w:val="00507F4D"/>
    <w:rsid w:val="00514469"/>
    <w:rsid w:val="0051589D"/>
    <w:rsid w:val="0052690D"/>
    <w:rsid w:val="00530E29"/>
    <w:rsid w:val="00531DA4"/>
    <w:rsid w:val="00536D6F"/>
    <w:rsid w:val="0054122A"/>
    <w:rsid w:val="00542A21"/>
    <w:rsid w:val="0054773D"/>
    <w:rsid w:val="0055404A"/>
    <w:rsid w:val="005576BB"/>
    <w:rsid w:val="00562B4B"/>
    <w:rsid w:val="00570502"/>
    <w:rsid w:val="005705CF"/>
    <w:rsid w:val="00571FDF"/>
    <w:rsid w:val="00573637"/>
    <w:rsid w:val="00582DE8"/>
    <w:rsid w:val="00582E8C"/>
    <w:rsid w:val="0058620B"/>
    <w:rsid w:val="0058680F"/>
    <w:rsid w:val="005876FD"/>
    <w:rsid w:val="005919D1"/>
    <w:rsid w:val="0059359E"/>
    <w:rsid w:val="00596D41"/>
    <w:rsid w:val="005A0699"/>
    <w:rsid w:val="005A372C"/>
    <w:rsid w:val="005C2BD7"/>
    <w:rsid w:val="005C66FA"/>
    <w:rsid w:val="005C6970"/>
    <w:rsid w:val="005D4987"/>
    <w:rsid w:val="005D729E"/>
    <w:rsid w:val="005D7959"/>
    <w:rsid w:val="005E0EFA"/>
    <w:rsid w:val="005E10AD"/>
    <w:rsid w:val="005E19CF"/>
    <w:rsid w:val="005E20BB"/>
    <w:rsid w:val="005F095F"/>
    <w:rsid w:val="005F2D98"/>
    <w:rsid w:val="0060033D"/>
    <w:rsid w:val="00602DBA"/>
    <w:rsid w:val="0062144C"/>
    <w:rsid w:val="00624E4C"/>
    <w:rsid w:val="00627BCE"/>
    <w:rsid w:val="006350B5"/>
    <w:rsid w:val="00637A59"/>
    <w:rsid w:val="0064115F"/>
    <w:rsid w:val="006411DC"/>
    <w:rsid w:val="00642F8A"/>
    <w:rsid w:val="00643553"/>
    <w:rsid w:val="00644EB3"/>
    <w:rsid w:val="00654297"/>
    <w:rsid w:val="00654328"/>
    <w:rsid w:val="00657640"/>
    <w:rsid w:val="006605E7"/>
    <w:rsid w:val="006632D4"/>
    <w:rsid w:val="006657BE"/>
    <w:rsid w:val="00667E3A"/>
    <w:rsid w:val="00680A5F"/>
    <w:rsid w:val="006823EA"/>
    <w:rsid w:val="00683ED7"/>
    <w:rsid w:val="00694B81"/>
    <w:rsid w:val="006A0A3E"/>
    <w:rsid w:val="006A0F1D"/>
    <w:rsid w:val="006A3382"/>
    <w:rsid w:val="006A385A"/>
    <w:rsid w:val="006A54C2"/>
    <w:rsid w:val="006A5C4E"/>
    <w:rsid w:val="006B01EA"/>
    <w:rsid w:val="006B028A"/>
    <w:rsid w:val="006D07BD"/>
    <w:rsid w:val="006D226B"/>
    <w:rsid w:val="006D37C1"/>
    <w:rsid w:val="006E16EB"/>
    <w:rsid w:val="006E17AB"/>
    <w:rsid w:val="006E21F6"/>
    <w:rsid w:val="006E3E08"/>
    <w:rsid w:val="006E6016"/>
    <w:rsid w:val="006F0E84"/>
    <w:rsid w:val="006F2424"/>
    <w:rsid w:val="006F5971"/>
    <w:rsid w:val="006F5F13"/>
    <w:rsid w:val="00706FD8"/>
    <w:rsid w:val="007077B0"/>
    <w:rsid w:val="00715B94"/>
    <w:rsid w:val="00717AC2"/>
    <w:rsid w:val="00722240"/>
    <w:rsid w:val="007249B9"/>
    <w:rsid w:val="007254C3"/>
    <w:rsid w:val="00725FED"/>
    <w:rsid w:val="00731D4B"/>
    <w:rsid w:val="0073346B"/>
    <w:rsid w:val="007431F0"/>
    <w:rsid w:val="007532D6"/>
    <w:rsid w:val="007541A3"/>
    <w:rsid w:val="00760393"/>
    <w:rsid w:val="00764BE8"/>
    <w:rsid w:val="00780B1D"/>
    <w:rsid w:val="00780F71"/>
    <w:rsid w:val="00785C14"/>
    <w:rsid w:val="007870BB"/>
    <w:rsid w:val="00792F43"/>
    <w:rsid w:val="007931AF"/>
    <w:rsid w:val="0079527D"/>
    <w:rsid w:val="0079722F"/>
    <w:rsid w:val="00797823"/>
    <w:rsid w:val="007A2CA8"/>
    <w:rsid w:val="007A41E2"/>
    <w:rsid w:val="007A7DFD"/>
    <w:rsid w:val="007B2690"/>
    <w:rsid w:val="007B34E7"/>
    <w:rsid w:val="007B57D0"/>
    <w:rsid w:val="007C2743"/>
    <w:rsid w:val="007C2CFC"/>
    <w:rsid w:val="007D40CD"/>
    <w:rsid w:val="007E1E5F"/>
    <w:rsid w:val="007E2F2A"/>
    <w:rsid w:val="007E35A8"/>
    <w:rsid w:val="007E6A91"/>
    <w:rsid w:val="007F09E3"/>
    <w:rsid w:val="007F210A"/>
    <w:rsid w:val="007F4F09"/>
    <w:rsid w:val="007F71AD"/>
    <w:rsid w:val="00803EAB"/>
    <w:rsid w:val="008067D5"/>
    <w:rsid w:val="008071A7"/>
    <w:rsid w:val="00807BBF"/>
    <w:rsid w:val="008151F1"/>
    <w:rsid w:val="00821727"/>
    <w:rsid w:val="008239E2"/>
    <w:rsid w:val="008242CD"/>
    <w:rsid w:val="008251FB"/>
    <w:rsid w:val="0082563E"/>
    <w:rsid w:val="0083090B"/>
    <w:rsid w:val="00830C85"/>
    <w:rsid w:val="00834045"/>
    <w:rsid w:val="008344C5"/>
    <w:rsid w:val="0084765E"/>
    <w:rsid w:val="0084799F"/>
    <w:rsid w:val="00847D8B"/>
    <w:rsid w:val="00850228"/>
    <w:rsid w:val="00851974"/>
    <w:rsid w:val="00856374"/>
    <w:rsid w:val="00864D8F"/>
    <w:rsid w:val="0087229B"/>
    <w:rsid w:val="008746A1"/>
    <w:rsid w:val="00875BA5"/>
    <w:rsid w:val="00880C1F"/>
    <w:rsid w:val="00890C4C"/>
    <w:rsid w:val="00895762"/>
    <w:rsid w:val="008A0B86"/>
    <w:rsid w:val="008A1FB1"/>
    <w:rsid w:val="008A2ECB"/>
    <w:rsid w:val="008B3A83"/>
    <w:rsid w:val="008C1C92"/>
    <w:rsid w:val="008C2DB9"/>
    <w:rsid w:val="008C51A4"/>
    <w:rsid w:val="008C6959"/>
    <w:rsid w:val="008C6D28"/>
    <w:rsid w:val="008E641D"/>
    <w:rsid w:val="008E6F92"/>
    <w:rsid w:val="008F02B7"/>
    <w:rsid w:val="008F52B5"/>
    <w:rsid w:val="008F639D"/>
    <w:rsid w:val="00911949"/>
    <w:rsid w:val="0091258C"/>
    <w:rsid w:val="009132E9"/>
    <w:rsid w:val="0091640D"/>
    <w:rsid w:val="00916D6A"/>
    <w:rsid w:val="00917C7B"/>
    <w:rsid w:val="00930968"/>
    <w:rsid w:val="00933998"/>
    <w:rsid w:val="0094327F"/>
    <w:rsid w:val="009475A6"/>
    <w:rsid w:val="00947C6D"/>
    <w:rsid w:val="009622B9"/>
    <w:rsid w:val="009627FB"/>
    <w:rsid w:val="009644D0"/>
    <w:rsid w:val="00967DAB"/>
    <w:rsid w:val="00973B16"/>
    <w:rsid w:val="00973E2A"/>
    <w:rsid w:val="00980120"/>
    <w:rsid w:val="0098146E"/>
    <w:rsid w:val="00981F4D"/>
    <w:rsid w:val="00986AC7"/>
    <w:rsid w:val="00987FDC"/>
    <w:rsid w:val="00990AFF"/>
    <w:rsid w:val="00995CE8"/>
    <w:rsid w:val="009A18FD"/>
    <w:rsid w:val="009A6E79"/>
    <w:rsid w:val="009A7AE9"/>
    <w:rsid w:val="009B3671"/>
    <w:rsid w:val="009B3741"/>
    <w:rsid w:val="009B46C5"/>
    <w:rsid w:val="009B595D"/>
    <w:rsid w:val="009B5E0F"/>
    <w:rsid w:val="009C0687"/>
    <w:rsid w:val="009D0EB1"/>
    <w:rsid w:val="009D7C50"/>
    <w:rsid w:val="009E0F4B"/>
    <w:rsid w:val="009E5F56"/>
    <w:rsid w:val="009E6138"/>
    <w:rsid w:val="009F2545"/>
    <w:rsid w:val="009F2F56"/>
    <w:rsid w:val="00A0329F"/>
    <w:rsid w:val="00A07299"/>
    <w:rsid w:val="00A10ACA"/>
    <w:rsid w:val="00A204E2"/>
    <w:rsid w:val="00A23B0E"/>
    <w:rsid w:val="00A335D7"/>
    <w:rsid w:val="00A349EC"/>
    <w:rsid w:val="00A364CB"/>
    <w:rsid w:val="00A42CEF"/>
    <w:rsid w:val="00A4549F"/>
    <w:rsid w:val="00A515B5"/>
    <w:rsid w:val="00A532A4"/>
    <w:rsid w:val="00A535A2"/>
    <w:rsid w:val="00A5742B"/>
    <w:rsid w:val="00A60AC8"/>
    <w:rsid w:val="00A65DF0"/>
    <w:rsid w:val="00A67F1E"/>
    <w:rsid w:val="00A74251"/>
    <w:rsid w:val="00A8004F"/>
    <w:rsid w:val="00A83025"/>
    <w:rsid w:val="00A95FEA"/>
    <w:rsid w:val="00A9694D"/>
    <w:rsid w:val="00A973DE"/>
    <w:rsid w:val="00AA0946"/>
    <w:rsid w:val="00AA3367"/>
    <w:rsid w:val="00AA4890"/>
    <w:rsid w:val="00AB1A88"/>
    <w:rsid w:val="00AB3707"/>
    <w:rsid w:val="00AC2217"/>
    <w:rsid w:val="00AC6ECE"/>
    <w:rsid w:val="00AC7CAF"/>
    <w:rsid w:val="00AD1DA1"/>
    <w:rsid w:val="00AD4021"/>
    <w:rsid w:val="00AE42D9"/>
    <w:rsid w:val="00AE52A1"/>
    <w:rsid w:val="00AF6467"/>
    <w:rsid w:val="00AF72A5"/>
    <w:rsid w:val="00B017BC"/>
    <w:rsid w:val="00B03B2E"/>
    <w:rsid w:val="00B133C3"/>
    <w:rsid w:val="00B13CB6"/>
    <w:rsid w:val="00B3160F"/>
    <w:rsid w:val="00B33E8B"/>
    <w:rsid w:val="00B35AC9"/>
    <w:rsid w:val="00B3709E"/>
    <w:rsid w:val="00B43084"/>
    <w:rsid w:val="00B439FB"/>
    <w:rsid w:val="00B44D9F"/>
    <w:rsid w:val="00B45DFB"/>
    <w:rsid w:val="00B50BEE"/>
    <w:rsid w:val="00B57882"/>
    <w:rsid w:val="00B60B4B"/>
    <w:rsid w:val="00B72552"/>
    <w:rsid w:val="00B72E1F"/>
    <w:rsid w:val="00B73B7B"/>
    <w:rsid w:val="00B8549B"/>
    <w:rsid w:val="00B93999"/>
    <w:rsid w:val="00BA0407"/>
    <w:rsid w:val="00BA04EA"/>
    <w:rsid w:val="00BA1FB7"/>
    <w:rsid w:val="00BA5399"/>
    <w:rsid w:val="00BB111F"/>
    <w:rsid w:val="00BB1B10"/>
    <w:rsid w:val="00BB39EF"/>
    <w:rsid w:val="00BC030F"/>
    <w:rsid w:val="00BC1891"/>
    <w:rsid w:val="00BC475B"/>
    <w:rsid w:val="00BC48DA"/>
    <w:rsid w:val="00BC6288"/>
    <w:rsid w:val="00BC79E1"/>
    <w:rsid w:val="00BC7CC4"/>
    <w:rsid w:val="00BD088E"/>
    <w:rsid w:val="00BD5039"/>
    <w:rsid w:val="00BD66F3"/>
    <w:rsid w:val="00BD6C04"/>
    <w:rsid w:val="00BD6E39"/>
    <w:rsid w:val="00BD7AE9"/>
    <w:rsid w:val="00BE5FFC"/>
    <w:rsid w:val="00BF4729"/>
    <w:rsid w:val="00BF4B9F"/>
    <w:rsid w:val="00C0183A"/>
    <w:rsid w:val="00C14FD6"/>
    <w:rsid w:val="00C21AD3"/>
    <w:rsid w:val="00C22102"/>
    <w:rsid w:val="00C27D21"/>
    <w:rsid w:val="00C3560F"/>
    <w:rsid w:val="00C425C9"/>
    <w:rsid w:val="00C42C24"/>
    <w:rsid w:val="00C439AD"/>
    <w:rsid w:val="00C4699C"/>
    <w:rsid w:val="00C46BC4"/>
    <w:rsid w:val="00C514EB"/>
    <w:rsid w:val="00C60ECA"/>
    <w:rsid w:val="00C6523C"/>
    <w:rsid w:val="00C766BE"/>
    <w:rsid w:val="00C778CF"/>
    <w:rsid w:val="00C81989"/>
    <w:rsid w:val="00C90C1D"/>
    <w:rsid w:val="00C92729"/>
    <w:rsid w:val="00C95EF2"/>
    <w:rsid w:val="00C9604E"/>
    <w:rsid w:val="00CB18AD"/>
    <w:rsid w:val="00CB23F6"/>
    <w:rsid w:val="00CB6E84"/>
    <w:rsid w:val="00CC050B"/>
    <w:rsid w:val="00CC0B05"/>
    <w:rsid w:val="00CC1145"/>
    <w:rsid w:val="00CC4D47"/>
    <w:rsid w:val="00CC7D0D"/>
    <w:rsid w:val="00CD0997"/>
    <w:rsid w:val="00CD2E75"/>
    <w:rsid w:val="00CD425D"/>
    <w:rsid w:val="00CD6887"/>
    <w:rsid w:val="00CE3FB8"/>
    <w:rsid w:val="00CF3617"/>
    <w:rsid w:val="00CF51F9"/>
    <w:rsid w:val="00D00594"/>
    <w:rsid w:val="00D0090A"/>
    <w:rsid w:val="00D07952"/>
    <w:rsid w:val="00D12F8B"/>
    <w:rsid w:val="00D21864"/>
    <w:rsid w:val="00D23AD0"/>
    <w:rsid w:val="00D2434B"/>
    <w:rsid w:val="00D32965"/>
    <w:rsid w:val="00D3777C"/>
    <w:rsid w:val="00D43C24"/>
    <w:rsid w:val="00D46CBA"/>
    <w:rsid w:val="00D50771"/>
    <w:rsid w:val="00D52C8B"/>
    <w:rsid w:val="00D55C7F"/>
    <w:rsid w:val="00D62FF8"/>
    <w:rsid w:val="00D63849"/>
    <w:rsid w:val="00D70D11"/>
    <w:rsid w:val="00D711EE"/>
    <w:rsid w:val="00D724FA"/>
    <w:rsid w:val="00D74685"/>
    <w:rsid w:val="00D75C3C"/>
    <w:rsid w:val="00D83609"/>
    <w:rsid w:val="00D83B0D"/>
    <w:rsid w:val="00D85DC5"/>
    <w:rsid w:val="00D97367"/>
    <w:rsid w:val="00D97DA6"/>
    <w:rsid w:val="00DA272B"/>
    <w:rsid w:val="00DA5960"/>
    <w:rsid w:val="00DA7762"/>
    <w:rsid w:val="00DB0658"/>
    <w:rsid w:val="00DB60ED"/>
    <w:rsid w:val="00DC3699"/>
    <w:rsid w:val="00DC428C"/>
    <w:rsid w:val="00DC4E8F"/>
    <w:rsid w:val="00DD48EC"/>
    <w:rsid w:val="00DD55BF"/>
    <w:rsid w:val="00DD5F12"/>
    <w:rsid w:val="00DE0BF1"/>
    <w:rsid w:val="00DE31D2"/>
    <w:rsid w:val="00DE3AC6"/>
    <w:rsid w:val="00DE5549"/>
    <w:rsid w:val="00DF39FE"/>
    <w:rsid w:val="00DF3D3D"/>
    <w:rsid w:val="00DF68E5"/>
    <w:rsid w:val="00E022A5"/>
    <w:rsid w:val="00E0347D"/>
    <w:rsid w:val="00E04240"/>
    <w:rsid w:val="00E05CF5"/>
    <w:rsid w:val="00E06E2B"/>
    <w:rsid w:val="00E124A1"/>
    <w:rsid w:val="00E12948"/>
    <w:rsid w:val="00E1314B"/>
    <w:rsid w:val="00E21452"/>
    <w:rsid w:val="00E214D0"/>
    <w:rsid w:val="00E320D2"/>
    <w:rsid w:val="00E35C11"/>
    <w:rsid w:val="00E42CA4"/>
    <w:rsid w:val="00E4450B"/>
    <w:rsid w:val="00E47F72"/>
    <w:rsid w:val="00E5035B"/>
    <w:rsid w:val="00E547D4"/>
    <w:rsid w:val="00E553E2"/>
    <w:rsid w:val="00E558CA"/>
    <w:rsid w:val="00E64488"/>
    <w:rsid w:val="00E701A2"/>
    <w:rsid w:val="00E704BF"/>
    <w:rsid w:val="00E73C9A"/>
    <w:rsid w:val="00E74F29"/>
    <w:rsid w:val="00E7662F"/>
    <w:rsid w:val="00E82F64"/>
    <w:rsid w:val="00E90CF3"/>
    <w:rsid w:val="00E94FA4"/>
    <w:rsid w:val="00EA115B"/>
    <w:rsid w:val="00EA3630"/>
    <w:rsid w:val="00EA5EEB"/>
    <w:rsid w:val="00EB5220"/>
    <w:rsid w:val="00EC034B"/>
    <w:rsid w:val="00EC05F5"/>
    <w:rsid w:val="00EC4B07"/>
    <w:rsid w:val="00EC51E7"/>
    <w:rsid w:val="00ED0D0C"/>
    <w:rsid w:val="00ED2CF5"/>
    <w:rsid w:val="00ED6515"/>
    <w:rsid w:val="00ED6D01"/>
    <w:rsid w:val="00EE1A69"/>
    <w:rsid w:val="00EF193C"/>
    <w:rsid w:val="00EF4D0B"/>
    <w:rsid w:val="00F03BF7"/>
    <w:rsid w:val="00F0549D"/>
    <w:rsid w:val="00F161C4"/>
    <w:rsid w:val="00F16C95"/>
    <w:rsid w:val="00F172DD"/>
    <w:rsid w:val="00F22B8A"/>
    <w:rsid w:val="00F25D40"/>
    <w:rsid w:val="00F31319"/>
    <w:rsid w:val="00F36EC8"/>
    <w:rsid w:val="00F443E3"/>
    <w:rsid w:val="00F47F91"/>
    <w:rsid w:val="00F50A65"/>
    <w:rsid w:val="00F621D2"/>
    <w:rsid w:val="00F67112"/>
    <w:rsid w:val="00F7011F"/>
    <w:rsid w:val="00F730D3"/>
    <w:rsid w:val="00F7391D"/>
    <w:rsid w:val="00F73D6D"/>
    <w:rsid w:val="00F90790"/>
    <w:rsid w:val="00FA1869"/>
    <w:rsid w:val="00FA22B2"/>
    <w:rsid w:val="00FA7F4E"/>
    <w:rsid w:val="00FB3051"/>
    <w:rsid w:val="00FB3519"/>
    <w:rsid w:val="00FB47B6"/>
    <w:rsid w:val="00FC0A68"/>
    <w:rsid w:val="00FC1755"/>
    <w:rsid w:val="00FC22E9"/>
    <w:rsid w:val="00FC59F2"/>
    <w:rsid w:val="00FC7BE8"/>
    <w:rsid w:val="00FD47CE"/>
    <w:rsid w:val="00FE1311"/>
    <w:rsid w:val="00FE27B2"/>
    <w:rsid w:val="00FE2F1B"/>
    <w:rsid w:val="00FE3F70"/>
    <w:rsid w:val="00FE62BD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A73C"/>
  <w15:chartTrackingRefBased/>
  <w15:docId w15:val="{1E8B1B1E-CD37-914A-8749-E968AB0C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AC8"/>
    <w:pPr>
      <w:keepNext/>
      <w:keepLines/>
      <w:numPr>
        <w:numId w:val="16"/>
      </w:numPr>
      <w:spacing w:before="36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AC8"/>
    <w:pPr>
      <w:keepNext/>
      <w:keepLines/>
      <w:numPr>
        <w:ilvl w:val="1"/>
        <w:numId w:val="16"/>
      </w:numPr>
      <w:spacing w:before="240" w:after="240"/>
      <w:outlineLvl w:val="1"/>
    </w:pPr>
    <w:rPr>
      <w:rFonts w:ascii="Times New Roman" w:eastAsiaTheme="majorEastAsia" w:hAnsi="Times New Roman" w:cs="Times New Roman"/>
      <w:b/>
      <w:color w:val="000000" w:themeColor="text1"/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4021"/>
    <w:pPr>
      <w:keepNext/>
      <w:keepLines/>
      <w:numPr>
        <w:ilvl w:val="2"/>
        <w:numId w:val="16"/>
      </w:numPr>
      <w:spacing w:before="4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kern w:val="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0AC8"/>
    <w:pPr>
      <w:keepNext/>
      <w:keepLines/>
      <w:numPr>
        <w:ilvl w:val="3"/>
        <w:numId w:val="16"/>
      </w:numPr>
      <w:spacing w:before="40" w:line="360" w:lineRule="auto"/>
      <w:outlineLvl w:val="3"/>
    </w:pPr>
    <w:rPr>
      <w:rFonts w:ascii="Times New Roman" w:eastAsiaTheme="majorEastAsia" w:hAnsi="Times New Roman" w:cstheme="majorBidi"/>
      <w:iCs/>
      <w:color w:val="000000" w:themeColor="text1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9B9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9B9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9B9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9B9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9B9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AC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60AC8"/>
    <w:rPr>
      <w:rFonts w:ascii="Times New Roman" w:eastAsiaTheme="majorEastAsia" w:hAnsi="Times New Roman" w:cs="Times New Roman"/>
      <w:b/>
      <w:color w:val="000000" w:themeColor="text1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D4021"/>
    <w:rPr>
      <w:rFonts w:ascii="Times New Roman" w:eastAsiaTheme="majorEastAsia" w:hAnsi="Times New Roman" w:cstheme="majorBidi"/>
      <w:b/>
      <w:bCs/>
      <w:color w:val="000000" w:themeColor="tex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60AC8"/>
    <w:rPr>
      <w:rFonts w:ascii="Times New Roman" w:eastAsiaTheme="majorEastAsia" w:hAnsi="Times New Roman" w:cstheme="majorBidi"/>
      <w:iCs/>
      <w:color w:val="000000" w:themeColor="text1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644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tyle1">
    <w:name w:val="Style1"/>
    <w:uiPriority w:val="99"/>
    <w:rsid w:val="00C766BE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249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9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9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9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9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2">
    <w:name w:val="Style2"/>
    <w:uiPriority w:val="99"/>
    <w:rsid w:val="007249B9"/>
    <w:pPr>
      <w:numPr>
        <w:numId w:val="10"/>
      </w:numPr>
    </w:pPr>
  </w:style>
  <w:style w:type="numbering" w:customStyle="1" w:styleId="Style3">
    <w:name w:val="Style3"/>
    <w:uiPriority w:val="99"/>
    <w:rsid w:val="007249B9"/>
    <w:pPr>
      <w:numPr>
        <w:numId w:val="13"/>
      </w:numPr>
    </w:pPr>
  </w:style>
  <w:style w:type="numbering" w:customStyle="1" w:styleId="Style4">
    <w:name w:val="Style4"/>
    <w:uiPriority w:val="99"/>
    <w:rsid w:val="001E5712"/>
    <w:pPr>
      <w:numPr>
        <w:numId w:val="1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E571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69FD"/>
    <w:pPr>
      <w:spacing w:before="120" w:line="360" w:lineRule="auto"/>
    </w:pPr>
    <w:rPr>
      <w:rFonts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69FD"/>
    <w:pPr>
      <w:spacing w:before="120" w:line="360" w:lineRule="auto"/>
      <w:ind w:left="240"/>
    </w:pPr>
    <w:rPr>
      <w:rFonts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169FD"/>
    <w:pPr>
      <w:spacing w:line="360" w:lineRule="auto"/>
      <w:ind w:left="480"/>
    </w:pPr>
    <w:rPr>
      <w:rFonts w:cstheme="minorHAnsi"/>
      <w:b/>
      <w:szCs w:val="20"/>
    </w:rPr>
  </w:style>
  <w:style w:type="character" w:styleId="Hyperlink">
    <w:name w:val="Hyperlink"/>
    <w:basedOn w:val="DefaultParagraphFont"/>
    <w:uiPriority w:val="99"/>
    <w:unhideWhenUsed/>
    <w:rsid w:val="001E571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571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571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571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571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571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5712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6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9FD"/>
  </w:style>
  <w:style w:type="paragraph" w:styleId="Footer">
    <w:name w:val="footer"/>
    <w:basedOn w:val="Normal"/>
    <w:link w:val="FooterChar"/>
    <w:uiPriority w:val="99"/>
    <w:unhideWhenUsed/>
    <w:rsid w:val="00216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9FD"/>
  </w:style>
  <w:style w:type="character" w:styleId="PageNumber">
    <w:name w:val="page number"/>
    <w:basedOn w:val="DefaultParagraphFont"/>
    <w:uiPriority w:val="99"/>
    <w:semiHidden/>
    <w:unhideWhenUsed/>
    <w:rsid w:val="002169FD"/>
  </w:style>
  <w:style w:type="paragraph" w:styleId="NormalWeb">
    <w:name w:val="Normal (Web)"/>
    <w:basedOn w:val="Normal"/>
    <w:uiPriority w:val="99"/>
    <w:semiHidden/>
    <w:unhideWhenUsed/>
    <w:rsid w:val="00BA53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B111F"/>
    <w:pPr>
      <w:ind w:left="720"/>
      <w:contextualSpacing/>
    </w:pPr>
  </w:style>
  <w:style w:type="paragraph" w:styleId="Revision">
    <w:name w:val="Revision"/>
    <w:hidden/>
    <w:uiPriority w:val="99"/>
    <w:semiHidden/>
    <w:rsid w:val="00947C6D"/>
  </w:style>
  <w:style w:type="paragraph" w:styleId="Bibliography">
    <w:name w:val="Bibliography"/>
    <w:basedOn w:val="Normal"/>
    <w:next w:val="Normal"/>
    <w:uiPriority w:val="37"/>
    <w:unhideWhenUsed/>
    <w:rsid w:val="00C6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Zul24</b:Tag>
    <b:SourceType>JournalArticle</b:SourceType>
    <b:Guid>{5C017202-4C0A-5647-8251-624E0B0FFCB2}</b:Guid>
    <b:Title>Penilaian Kepuasan Pengguna Website Shopee Menggunakan Webqual 4.0</b:Title>
    <b:JournalName>Jurnal Sains Dan Teknologi (JSIT)</b:JournalName>
    <b:Year>2024</b:Year>
    <b:Volume>IV</b:Volume>
    <b:Pages>46-52</b:Pages>
    <b:Author>
      <b:Author>
        <b:NameList>
          <b:Person>
            <b:Last>Zulfahri</b:Last>
            <b:Middle>Fajar</b:Middle>
            <b:First>Aidil</b:First>
          </b:Person>
          <b:Person>
            <b:Last>Wibowo</b:Last>
            <b:Middle>Agung</b:Middle>
            <b:First>Dwi</b:First>
          </b:Person>
          <b:Person>
            <b:Last>Noor</b:Last>
            <b:First>Agustian</b:First>
          </b:Person>
        </b:NameList>
      </b:Author>
    </b:Author>
    <b:RefOrder>1</b:RefOrder>
  </b:Source>
  <b:Source>
    <b:Tag>Sha20</b:Tag>
    <b:SourceType>ConferenceProceedings</b:SourceType>
    <b:Guid>{453060B2-F2D3-AA4C-80F0-F29E4996E6F7}</b:Guid>
    <b:Title>PENGARUH HARGA, ULASAN PRODUK, DAN METODE PEMBAYARAN TERHADAP KEPUTUSAN PEMBELIAN DALAM BERBELANJA ONLINE MELALUI APLIKASI SHOPEE (Studi Kasus Pada Pengguna Aplikasi Shopee Di Bekasi)</b:Title>
    <b:Year>2020</b:Year>
    <b:Pages>1-18</b:Pages>
    <b:Author>
      <b:Author>
        <b:NameList>
          <b:Person>
            <b:Last>Shafa</b:Last>
            <b:Middle>Muthiya</b:Middle>
            <b:First>Pradika</b:First>
          </b:Person>
          <b:Person>
            <b:Last>Hariyanto</b:Last>
            <b:First>Jusuf</b:First>
          </b:Person>
        </b:NameList>
      </b:Author>
    </b:Author>
    <b:ConferenceName>Sekolah Tinggi Ilmu Ekonomi Indonesia</b:ConferenceName>
    <b:City>Jakarta</b:City>
    <b:RefOrder>2</b:RefOrder>
  </b:Source>
  <b:Source>
    <b:Tag>Mei18</b:Tag>
    <b:SourceType>JournalArticle</b:SourceType>
    <b:Guid>{DF3C6E02-442C-1F48-A998-091653F5D720}</b:Guid>
    <b:Title>Pengaruh Kualitas Layanan Terhadap Kepuasan, Kepercayaan danLoyalitas Pelanggan pada E-Commerce(Studi Kasus : Shopee)</b:Title>
    <b:Year>2018</b:Year>
    <b:JournalName>Jurnal Pengembangan Teknologi Informasi dan Ilmu Komputer</b:JournalName>
    <b:Volume>II</b:Volume>
    <b:Issue>11</b:Issue>
    <b:Pages>6682-5690</b:Pages>
    <b:Author>
      <b:Author>
        <b:NameList>
          <b:Person>
            <b:Last>Meidita</b:Last>
            <b:First>Yusrini</b:First>
          </b:Person>
          <b:Person>
            <b:First>Suprapto</b:First>
          </b:Person>
          <b:Person>
            <b:Last>Rokhmawati</b:Last>
            <b:Middle>Indah</b:Middle>
            <b:First>Retno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248AA6C-E865-764E-9BC9-70D2A523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Links>
    <vt:vector size="60" baseType="variant">
      <vt:variant>
        <vt:i4>1769531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_Toc162986056</vt:lpwstr>
      </vt:variant>
      <vt:variant>
        <vt:i4>1769531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_Toc162986055</vt:lpwstr>
      </vt:variant>
      <vt:variant>
        <vt:i4>1769531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_Toc162986054</vt:lpwstr>
      </vt:variant>
      <vt:variant>
        <vt:i4>1769531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_Toc162986053</vt:lpwstr>
      </vt:variant>
      <vt:variant>
        <vt:i4>1769531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_Toc162986052</vt:lpwstr>
      </vt:variant>
      <vt:variant>
        <vt:i4>1769531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_Toc162986051</vt:lpwstr>
      </vt:variant>
      <vt:variant>
        <vt:i4>1769531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_Toc162986050</vt:lpwstr>
      </vt:variant>
      <vt:variant>
        <vt:i4>1703995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_Toc162986049</vt:lpwstr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_Toc162986048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_Toc162986047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ALGY FITZGERALD CHRISTIAN NGENGET</dc:creator>
  <cp:keywords/>
  <dc:description/>
  <cp:lastModifiedBy>vivie deyby kumenap</cp:lastModifiedBy>
  <cp:revision>2</cp:revision>
  <dcterms:created xsi:type="dcterms:W3CDTF">2024-04-03T14:16:00Z</dcterms:created>
  <dcterms:modified xsi:type="dcterms:W3CDTF">2024-04-03T14:16:00Z</dcterms:modified>
</cp:coreProperties>
</file>